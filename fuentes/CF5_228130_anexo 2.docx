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1CD40" w14:textId="77777777" w:rsidR="00266C46" w:rsidRDefault="00544A7C">
      <w:pPr>
        <w:pStyle w:val="Textoindependiente"/>
        <w:rPr>
          <w:rFonts w:ascii="Times New Roman"/>
          <w:sz w:val="20"/>
        </w:rPr>
      </w:pPr>
      <w:commentRangeStart w:id="0"/>
      <w:r>
        <w:pict w14:anchorId="708C6B14">
          <v:group id="_x0000_s1042" style="position:absolute;margin-left:0;margin-top:0;width:600pt;height:1355.3pt;z-index:-15803392;mso-position-horizontal-relative:page;mso-position-vertical-relative:page" coordsize="12000,27106">
            <v:shape id="_x0000_s1067" style="position:absolute;left:1179;width:10821;height:3921" coordorigin="1179" coordsize="10821,3921" o:spt="100" adj="0,,0" path="m2254,2265r-1,-11l2251,2243r,-11l2248,2200r-13,-27l2212,2155r-30,-8l2148,2146r-34,-1l2080,2145r-34,1l1967,2152r-79,11l1810,2177r-77,17l1656,2214r-76,22l1505,2261r-76,25l1371,2309r-56,28l1263,2372r-46,45l1191,2459r-12,43l1183,2547r20,44l1222,2616r22,20l1268,2655r25,17l1327,2691r35,9l1399,2699r38,-9l1469,2678r31,-13l1531,2651r30,-15l1618,2613r115,-37l1790,2553r72,-35l2008,2447r72,-35l2153,2377r25,-12l2201,2350r20,-20l2235,2305r5,-9l2247,2286r4,-10l2254,2265xm2440,1838r-5,-29l2417,1786r-30,-14l2322,1753r-63,-24l2134,1678r-47,-17l2040,1650r-49,-2l1941,1659r-24,10l1894,1682r-18,17l1862,1722r-10,56l1864,1835r29,50l1937,1923r49,24l2035,1965r52,12l2144,1984r33,3l2210,1991r32,5l2275,2003r55,1l2378,1982r34,-40l2427,1890r,-6l2429,1877r2,-5l2440,1838xm2852,1466r-7,-69l2820,1331r-42,-61l2754,1242r-25,-28l2706,1186r-21,-31l2644,1088r-43,-65l2557,959r-48,-63l2460,836r-46,-50l2367,737r-49,-46l2268,646r-60,-50l2144,553r-69,-35l2001,492r-80,-9l1851,497r-59,33l1744,577r-36,57l1684,697r-3,41l1692,775r20,33l1737,840r50,56l1842,947r57,50l1955,1048r172,164l2185,1266r59,54l2298,1366r56,44l2410,1450r57,38l2499,1505r29,17l2553,1543r22,24l2610,1597r51,19l2700,1619r18,2l2769,1609r23,-12l2812,1583r16,-19l2839,1540r13,-74xm3162,1054r-4,-21l3147,1012r-41,-64l3069,882r-37,-67l2988,752r-26,-33l2935,686r-31,-28l2867,636r-29,-18l2808,608r-31,-1l2744,617r-31,23l2694,670r-6,38l2695,752r29,82l2761,911r45,72l2858,1051r58,64l2929,1127r13,13l2955,1152r13,13l2984,1180r19,11l3023,1197r21,2l3086,1193r30,-20l3139,1141r16,-43l3161,1076r1,-22xm3782,617r-1,-79l3778,458r-7,-89l3759,281r-15,-88l3727,105,3711,26,3704,,3179,r11,60l3206,139r16,79l3237,297r15,80l3266,456r13,80l3289,592r11,56l3314,703r18,54l3351,807r21,50l3391,907r16,51l3420,996r17,35l3458,1063r26,31l3545,1135r67,6l3675,1117r51,-51l3742,1035r9,-33l3757,969r6,-34l3773,855r7,-79l3782,697r,-80xm12000,l9005,r-17,20l8943,80r-44,80l8857,220r-39,80l8780,360r-35,80l8712,520r-31,80l8652,680r-25,80l8605,820r-21,80l8566,980r-15,80l8537,1140r-8,60l8523,1260r-5,60l8514,1380r-2,60l8512,1480r1,60l8516,1600r5,80l8522,1686r-187,l8326,1620r-8,-60l8312,1480r-4,-60l8307,1360r,-60l8309,1240r6,-80l8324,1060r13,-80l8353,900r19,-80l8395,740r26,-80l8449,580r32,-80l8516,420r38,-80l8593,280r42,-80l8679,140r47,-60l8775,20,8792,r-90,l8650,80r-47,60l8559,220r-41,60l8479,360r-36,80l8410,520r-30,60l8352,660r-24,80l8306,820r-18,100l8274,1000r-12,80l8253,1160r-5,80l8246,1300r,60l8247,1420r3,60l8256,1560r7,60l8272,1680r1,6l2984,1686r,2235l10168,3921r,-347l10192,3580r82,l10357,3600r515,l10946,3580r73,l11165,3540r72,-20l11396,3480r78,-40l11551,3420r150,-80l11770,3300r67,-40l11903,3220r64,-40l12000,3160r,-80l11989,3100r-62,40l11864,3180r-65,40l11654,3300r-74,40l11504,3360r-76,40l11113,3480r-141,40l10900,3520r-71,20l10363,3540r-80,-20l10203,3520r-35,-9l10168,3340r50,l10306,3360r81,l10468,3340r159,l10706,3320r79,l11093,3240r76,-40l11320,3160r71,-40l11530,3040r68,-20l11665,2980r65,-40l11795,2900r63,-60l11920,2800r61,-40l12000,2740,12000,xe" stroked="f">
              <v:stroke joinstyle="round"/>
              <v:formulas/>
              <v:path arrowok="t" o:connecttype="segments"/>
            </v:shape>
            <v:rect id="_x0000_s1066" style="position:absolute;top:12086;width:12000;height:4965" fillcolor="#00cdcb" stroked="f"/>
            <v:rect id="_x0000_s1065" style="position:absolute;top:7376;width:12000;height:4710" fillcolor="#ff5d5b" stroked="f"/>
            <v:shape id="_x0000_s1064" style="position:absolute;left:258;top:5204;width:6833;height:6049" coordorigin="259,5204" coordsize="6833,6049" o:spt="100" adj="0,,0" path="m2779,7427r-5,-13l2765,7404r-11,-5l2743,7397r-11,2l2723,7405r-3,2l2717,7409r-163,229l2548,7651r-1,14l2552,7677r10,11l2575,7694r13,l2601,7689r10,-9l2773,7454r6,-13l2779,7427xm3112,6984r-4,-13l3099,6960r-11,-6l3077,6952r-11,2l3055,6959r-2,2l3051,6963r-2,2l3009,7015r-41,53l2924,7125r-46,61l2872,7199r,14l2876,7225r10,11l2899,7242r13,l2925,7238r10,-9l2981,7167r43,-56l3064,7059r40,-49l3111,6997r1,-13xm3251,9739r-98,l3160,9693r3,-20l3172,9613r6,-80l3179,9453r,-40l3176,9353r-6,-60l3162,9253r-14,-80l3141,9153r,280l3141,9493r-3,60l3132,9613r-2,20l3122,9693r-5,l3110,9653r-9,-60l3090,9553r-5,-15l3085,9993r-1,20l3081,10033r-2,20l3069,10113r-12,60l3042,10233r-18,60l2992,10373r-37,80l2913,10533r-48,80l2831,10653r-37,60l2755,10753r-41,40l2661,10853r-55,40l2547,10933r-60,60l2424,11033r-66,20l2291,11093r-69,20l2151,11153r-145,40l1963,11193r-43,20l1466,11213r-225,-60l1168,11113r-81,-20l1009,11053r-76,-40l861,10953r-70,-40l732,10853r-55,-60l625,10753r-49,-60l530,10633r-42,-80l447,10493r-35,-80l381,10333r-27,-60l333,10193r-12,-60l311,10073r-7,-60l299,9973r-2,-40l296,9893r,-40l297,9813r7,-80l315,9653r15,-60l350,9513r20,-60l392,9393r26,-60l447,9273r36,-60l523,9153r43,-60l613,9033r54,-60l725,8913r60,-60l849,8813r66,-40l988,8733r37,-20l1063,8693r3,l989,8753r-25,20l902,8833r-60,80l786,8973r-53,60l684,9113r-42,60l603,9253r-36,80l535,9393r-28,80l484,9553r-19,60l449,9693r-12,60l432,9793r-4,40l425,9873r-2,20l421,9933r,40l422,9993r1,40l429,10113r10,60l453,10253r18,60l499,10413r35,80l574,10553r48,80l672,10713r54,60l785,10833r63,40l915,10933r72,40l1062,11013r240,60l1354,11093r107,l1514,11113r81,l1674,11093r78,l2058,11013r74,-40l2204,10953r70,-40l2342,10873r67,-40l2473,10793r62,-60l2595,10693r57,-60l2707,10573r52,-40l2809,10473r45,-60l2897,10353r40,-80l2974,10213r35,-60l3028,10113r19,-40l3064,10033r16,-40l3082,9993r3,-20l3085,9993r,-455l3078,9513r-20,-60l3036,9393r-26,-60l2981,9273r-41,-80l2895,9133r-48,-80l2794,8993r-61,-60l2668,8873r-68,-60l2528,8753r-62,-40l2434,8693r-32,-20l2336,8653r-67,-40l1993,8533r-70,-20l1451,8513r-66,20l1376,8533r72,-40l1522,8473r74,-40l1829,8373r71,l1972,8353r144,l2200,8373r83,l2365,8393r80,40l2524,8453r77,40l2673,8533r68,60l2805,8653r59,60l2917,8773r46,60l3004,8893r36,80l3070,9053r25,60l3111,9193r13,60l3133,9313r6,60l3141,9433r,-280l3129,9113r-23,-80l3078,8973r-38,-80l2996,8813r-50,-60l2891,8673r-62,-60l2774,8573r-57,-40l2657,8493r-62,-40l2529,8413r-241,-60l2205,8333r-348,l1769,8353r-217,60l1483,8433r-69,40l1347,8513r-66,20l1234,8573r-25,l1184,8593r-74,20l1038,8653r-70,40l900,8733r-69,40l764,8833r-63,60l641,8953r-36,40l570,9033r-33,40l505,9113r-49,80l413,9253r-39,80l341,9413r-26,80l294,9573r-16,80l266,9733r-6,80l259,9853r,40l260,9933r2,40l265,10013r4,40l275,10093r7,40l299,10213r20,60l344,10353r28,60l404,10493r36,60l480,10613r45,60l573,10733r52,60l680,10853r58,60l807,10973r72,40l955,11053r78,60l1162,11153r66,40l1296,11213r87,20l1470,11233r88,20l1859,11253r56,-20l1971,11233r56,-20l2082,11213r72,-20l2226,11153r70,-20l2365,11093r72,-40l2507,11013r68,-40l2639,10913r54,-40l2744,10813r48,-40l2837,10713r53,-80l2938,10573r43,-80l3019,10413r26,-60l3068,10273r19,-60l3103,10153r13,-80l3125,10013r2,-40l3129,9933r,-80l3129,9853r1,-20l3132,9833r11,-49l3251,9784r,-45xm3430,9739r-135,l3295,9784r135,l3430,9739xm3501,6596r-1,-13l3494,6570r-11,-9l3470,6557r-13,1l3445,6564r-1,l3391,6608r-52,46l3287,6703r-52,52l3228,6766r-3,14l3228,6793r8,12l3248,6812r13,3l3275,6812r11,-8l3337,6754r50,-48l3437,6662r51,-42l3497,6609r4,-13xm3610,9739r-135,l3475,9784r135,l3610,9739xm3987,6332r-1,-14l3979,6306r-11,-9l3955,6293r-14,2l3874,6317r-66,27l3743,6373r-65,34l3676,6408r-1,1l3666,6418r-4,11l3661,6442r4,12l3674,6465r12,6l3700,6472r13,-4l3774,6437r62,-28l3899,6384r63,-22l3975,6356r8,-11l3987,6332xm4536,6296r,-14l4531,6269r-10,-9l4508,6254r-69,-10l4368,6238r-73,-2l4221,6240r-7,l4208,6243r-14,11l4188,6265r1,13l4193,6291r8,11l4213,6309r14,2l4296,6307r68,1l4430,6314r65,10l4509,6324r12,-5l4531,6309r5,-13xm5025,6539r-4,-13l5011,6515r-11,-8l4924,6449r-44,-31l4836,6387r-46,-28l4767,6346r-15,1l4737,6358r-3,4l4731,6366r-4,14l4728,6393r6,12l4745,6415r10,5l4798,6447r43,29l4882,6507r64,48l4969,6572r13,6l4995,6579r13,-5l5019,6565r6,-13l5025,6539xm5540,6712r-4,-13l5528,6688r-12,-6l5502,6680r-67,3l5369,6678r-64,-11l5243,6649r-12,-4l5219,6647r-15,11l5200,6664r-3,7l5196,6685r3,13l5207,6709r12,7l5289,6736r71,13l5434,6754r74,-3l5522,6747r10,-9l5539,6726r1,-14xm6050,6503r-5,-13l6035,6480r-13,-5l6009,6475r-13,5l5935,6519r-60,35l5816,6585r-57,27l5756,6613r-3,1l5751,6616r-8,8l5738,6635r-1,12l5740,6658r8,12l5760,6677r13,3l5787,6677r60,-28l5909,6617r63,-37l6035,6539r10,-10l6050,6517r,-14xm6475,6152r-3,-14l6464,6126r-10,-7l6442,6116r-13,1l6418,6123r-3,2l6414,6126r-5,5l6358,6181r-50,47l6260,6272r-48,42l6204,6325r-4,13l6202,6351r7,12l6220,6372r13,4l6246,6374r13,-7l6307,6325r50,-45l6407,6232r52,-50l6464,6177r8,-12l6475,6152xm6843,5730r-5,-13l6829,5707r-11,-6l6807,5700r-11,2l6786,5707r-2,2l6781,5711r-2,3l6740,5766r-42,52l6653,5872r-48,54l6598,5939r-2,13l6599,5965r9,12l6620,5984r13,2l6647,5982r11,-8l6707,5918r46,-55l6796,5809r40,-53l6842,5744r1,-14xm7091,5236r-5,-13l7077,5213r-12,-6l7054,5204r-11,3l7028,5218r-4,7l7022,5233r-18,61l6982,5357r-26,63l6925,5484r-4,13l6922,5511r7,12l6940,5532r13,4l6967,5534r12,-6l6987,5517r34,-68l7049,5382r23,-66l7091,5250r,-14xe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3" type="#_x0000_t75" style="position:absolute;left:2302;top:7850;width:153;height:186">
              <v:imagedata r:id="rId4" o:title=""/>
            </v:shape>
            <v:shape id="_x0000_s1062" style="position:absolute;left:2089;top:7659;width:627;height:690" coordorigin="2089,7660" coordsize="627,690" path="m2167,7660r203,296l2715,8054r-68,18l2576,8096r-72,29l2430,8157r-72,35l2286,8230r-69,39l2151,8309r-62,40l2107,8278r17,-76l2139,8124r12,-80l2161,7963r7,-80l2171,7805r,-75l2167,7660xe" stroked="f">
              <v:path arrowok="t"/>
            </v:shape>
            <v:rect id="_x0000_s1061" style="position:absolute;top:17043;width:12000;height:5595" fillcolor="#fff275" stroked="f"/>
            <v:shape id="_x0000_s1060" style="position:absolute;left:552;top:12851;width:11240;height:12227" coordorigin="552,12852" coordsize="11240,12227" o:spt="100" adj="0,,0" path="m2999,20737r-3,-11l2990,20718r-9,-7l2977,20709r-4,-2l2969,20707r-14,1l2942,20714r-9,10l2928,20737r-5,38l2920,20813r-1,38l2920,20889r3,13l2931,20914r12,7l2957,20923r14,-3l2982,20912r8,-12l2992,20886r-1,-35l2992,20817r3,-35l2999,20748r,-11xm3192,21417r-1,-14l3185,21390r-40,-60l3108,21270r-31,-60l3051,21150r-3,-8l3042,21136r-16,-9l3014,21126r-10,4l2992,21138r-8,11l2981,21163r3,14l3012,21241r33,63l3083,21368r43,64l3137,21442r13,5l3164,21447r13,-6l3187,21430r5,-13xm3472,18744r-3,-60l3464,18624r-8,-40l3441,18504r-6,-20l3435,18764r,60l3432,18884r-6,60l3423,18964r-7,60l3410,19024r-7,-40l3394,18924r-10,-40l3379,18869r,455l3377,19344r-2,20l3372,19384r-10,60l3350,19504r-15,60l3317,19624r-32,80l3249,19784r-42,80l3159,19944r-35,40l3087,20044r-38,40l3008,20124r-53,60l2899,20224r-58,40l2780,20324r-63,40l2651,20384r-67,40l2515,20444r-70,40l2300,20524r-43,l2214,20544r-455,l1534,20484r-73,-40l1380,20424r-78,-40l1227,20344r-73,-60l1085,20244r-59,-60l970,20124r-52,-40l869,20024r-46,-60l781,19884r-40,-60l705,19744r-31,-80l648,19604r-22,-80l614,19464r-9,-60l597,19344r-4,-40l590,19264r,-40l590,19184r1,-40l597,19064r11,-80l623,18924r20,-80l663,18784r23,-60l712,18664r28,-60l777,18544r39,-60l860,18424r46,-60l961,18304r57,-60l1079,18184r63,-40l1209,18104r72,-40l1318,18044r39,-20l1360,18024r-77,60l1258,18104r-63,60l1136,18244r-56,60l1027,18364r-50,80l935,18504r-39,80l861,18664r-32,60l800,18804r-22,80l759,18944r-16,80l730,19084r-5,40l721,19164r-3,40l716,19224r-1,40l715,19304r,20l717,19364r6,80l732,19504r14,80l765,19644r28,100l827,19824r41,60l915,19964r50,80l1020,20104r58,60l1141,20204r68,60l1280,20304r76,40l1595,20404r53,20l1754,20424r54,20l1888,20444r79,-20l2046,20424r305,-80l2426,20304r72,-20l2568,20244r68,-40l2702,20164r64,-40l2829,20064r59,-40l2945,19964r55,-60l3053,19864r50,-60l3148,19744r42,-60l3230,19604r38,-60l3303,19484r19,-40l3340,19404r17,-40l3373,19324r3,l3379,19304r,20l3379,18869r-8,-25l3352,18784r-23,-60l3303,18664r-29,-60l3233,18524r-44,-60l3140,18384r-52,-60l3027,18264r-65,-60l2893,18144r-72,-60l2759,18044r-32,-20l2695,18004r-65,-20l2562,17944r-275,-80l2216,17844r-471,l1679,17864r-10,l1742,17824r73,-20l1890,17764r232,-60l2194,17704r71,-20l2409,17684r85,20l2577,17704r82,20l2739,17764r79,20l2894,17824r72,40l3034,17924r64,60l3158,18044r52,60l3256,18164r41,60l3333,18304r30,80l3388,18444r17,80l3417,18584r9,60l3432,18704r3,60l3435,18484r-13,-40l3399,18364r-27,-60l3333,18224r-44,-80l3239,18084r-55,-80l3123,17944r-55,-40l3011,17864r-60,-40l2888,17784r-65,-40l2582,17684r-84,-20l2150,17664r-87,20l1846,17744r-70,20l1708,17804r-67,40l1574,17864r-47,40l1503,17904r-26,20l1403,17944r-72,40l1262,18024r-68,40l1124,18104r-66,60l994,18224r-60,60l898,18324r-35,40l830,18404r-31,40l750,18524r-44,60l668,18664r-34,80l608,18824r-21,80l571,18984r-11,80l554,19144r-2,40l552,19224r1,40l555,19304r3,40l563,19384r5,40l576,19464r16,80l613,19604r24,80l665,19744r33,80l734,19884r40,60l819,20004r48,60l918,20124r55,60l1031,20244r69,60l1173,20344r75,40l1326,20444r129,40l1522,20524r68,20l1676,20564r87,l1852,20584r301,l2209,20564r56,l2320,20544r55,l2448,20524r71,-40l2590,20464r68,-40l2731,20384r70,-40l2868,20304r65,-60l2986,20204r51,-60l3085,20104r46,-60l3184,19964r47,-60l3274,19824r38,-80l3339,19684r23,-80l3381,19544r16,-60l3410,19404r8,-60l3420,19304r3,-40l3423,19184r,l3424,19164r1,l3444,19084r9,-60l3457,19004r9,-60l3471,18864r1,-80l3472,18744xm3586,21817r-4,-13l3573,21793r-57,-49l3463,21696r-50,-47l3366,21602r-2,-2l3361,21598r-3,-2l3347,21592r-11,l3324,21595r-9,7l3307,21614r-3,14l3306,21641r8,12l3363,21701r51,49l3468,21798r58,50l3539,21855r14,2l3566,21853r11,-9l3584,21831r2,-14xm4043,22166r-1,-14l4037,22139r-11,-10l3972,22094r-55,-38l3860,22016r-59,-43l3795,21968r-1,-1l3791,21965r-12,-4l3766,21962r-12,4l3744,21975r-6,13l3737,22002r5,13l3752,22026r6,5l3818,22075r58,41l3932,22154r55,36l4001,22195r14,l4027,22190r10,-11l4043,22166xm4556,22400r-3,-12l4547,22378r-10,-7l4535,22369r-3,-1l4529,22367r-62,-18l4403,22326r-66,-27l4270,22268r-14,-4l4243,22266r-12,7l4222,22284r-4,14l4220,22312r7,12l4239,22333r70,32l4378,22394r67,24l4510,22437r15,1l4538,22434r10,-9l4555,22412r1,-12xm5110,22362r-4,-14l5103,22342r-5,-5l5081,22328r-12,-1l5057,22333r-60,27l4933,22380r-65,14l4799,22401r-14,3l4774,22412r-7,12l4765,22438r3,14l4777,22464r12,7l4803,22473r76,-7l4952,22450r71,-22l5091,22397r11,-9l5109,22376r1,-14xm5542,22003r-1,-14l5534,21976r-3,-4l5528,21969r-17,-10l5496,21960r-22,16l5432,22012r-41,37l5352,22087r-69,69l5272,22166r-8,12l5262,22191r2,14l5272,22217r12,8l5298,22228r13,-3l5323,22217r11,-10l5402,22139r38,-37l5479,22067r40,-33l5528,22027r9,-11l5542,22003xm6071,21811r-1,-13l6063,21787r-16,-9l6040,21776r-7,1l5958,21783r-74,12l5813,21811r-68,20l5732,21839r-8,11l5720,21863r2,15l5729,21890r11,8l5754,21902r14,-2l5832,21881r66,-15l5967,21855r70,-6l6051,21845r11,-8l6069,21825r2,-14xm6629,21903r-2,-13l6621,21879r-10,-8l6609,21870r-1,l6537,21845r-70,-21l6396,21807r-71,-14l6310,21794r-12,5l6288,21809r-5,14l6283,21837r6,13l6299,21859r14,5l6381,21877r67,17l6515,21914r65,23l6595,21939r13,-3l6619,21928r8,-12l6629,21903xm7120,22183r-5,-13l7106,22159r-60,-45l6986,22072r-59,-39l6867,21996r-1,l6853,21991r-14,1l6827,21998r-9,11l6813,22023r1,13l6820,22049r10,10l6888,22094r57,38l7003,22173r58,44l7074,22223r14,1l7101,22220r11,-10l7119,22197r1,-14xm7540,22572r-2,-14l7530,22546r-56,-56l7422,22438r-49,-47l7325,22346r-2,-2l7320,22342r-2,-1l7307,22337r-12,l7283,22340r-9,8l7266,22360r-2,14l7267,22387r9,12l7323,22443r49,47l7423,22541r55,56l7490,22605r14,2l7517,22605r12,-8l7537,22585r3,-13xm7934,22983r-2,-13l7924,22958r-199,-209l7722,22747r-3,-2l7708,22741r-11,l7686,22744r-10,6l7668,22762r-3,14l7667,22789r8,12l7872,23007r11,9l7897,23019r14,-3l7923,23009r8,-12l7934,22983xm11563,23924r-111,l11456,23899r9,-60l11467,23799r2,-40l11469,23679r,l11470,23659r2,l11490,23579r10,-60l11503,23499r9,-60l11518,23359r,-80l11519,23239r-3,-60l11510,23119r-8,-40l11487,22999r-6,-20l11481,23259r,60l11478,23379r-6,60l11470,23459r-8,60l11457,23519r-7,-40l11441,23419r-11,-40l11425,23364r,455l11424,23839r-3,20l11418,23879r-9,60l11397,23999r-15,60l11363,24119r-31,80l11295,24279r-42,80l11205,24439r-35,40l11134,24539r-39,40l11054,24619r-53,60l10945,24719r-58,40l10827,24819r-63,40l10698,24879r-68,40l10561,24939r-70,40l10346,25019r-43,l10260,25039r-455,l9581,24979r-74,-40l9427,24919r-79,-40l9273,24839r-72,-60l9131,24739r-59,-60l9017,24619r-53,-40l8915,24519r-45,-60l8828,24379r-41,-60l8752,24239r-31,-80l8694,24099r-21,-80l8661,23959r-10,-60l8644,23839r-5,-40l8637,23759r-1,-40l8636,23679r1,-40l8644,23559r10,-80l8670,23419r20,-80l8710,23279r22,-60l8758,23159r29,-60l8823,23039r40,-60l8906,22919r47,-60l9007,22799r57,-60l9125,22679r63,-40l9255,22599r72,-40l9365,22539r38,-20l9406,22519r-77,60l9304,22599r-63,60l9182,22739r-56,60l9073,22859r-49,80l8982,22999r-39,80l8907,23159r-32,60l8846,23299r-22,80l8805,23439r-16,80l8777,23579r-5,40l8768,23659r-3,40l8762,23719r-1,40l8761,23799r1,20l8763,23859r6,80l8779,23999r14,80l8811,24139r28,100l8874,24319r40,60l8962,24459r50,80l9066,24599r59,60l9188,24699r67,60l9327,24799r75,40l9642,24899r52,20l9801,24919r53,20l9934,24939r80,-20l10092,24919r306,-80l10472,24799r72,-20l10614,24739r68,-40l10748,24659r65,-40l10875,24559r60,-40l10992,24459r55,-60l11099,24359r50,-60l11194,24239r43,-60l11277,24099r37,-60l11349,23979r5,-10l11383,23969r,-45l11375,23924r12,-25l11404,23859r16,-40l11422,23819r3,-20l11425,23819r,-455l11418,23339r-20,-60l11376,23219r-26,-60l11321,23099r-41,-80l11235,22959r-48,-80l11134,22819r-61,-60l11008,22699r-68,-60l10867,22579r-62,-40l10773,22519r-31,-20l10676,22479r-67,-40l10333,22359r-70,-20l9791,22339r-66,20l9716,22359r72,-40l9861,22299r75,-40l10168,22199r72,l10312,22179r144,l10540,22199r83,l10705,22219r80,40l10864,22279r76,40l11013,22359r68,60l11145,22479r59,60l11256,22599r47,60l11344,22719r35,80l11410,22879r25,60l11451,23019r13,60l11473,23139r6,60l11481,23259r,-280l11469,22939r-23,-80l11418,22799r-38,-80l11335,22639r-49,-60l11230,22499r-61,-60l11114,22399r-57,-40l10997,22319r-63,-40l10869,22239r-241,-60l10545,22159r-349,l10109,22179r-217,60l9823,22259r-69,40l9687,22339r-66,20l9573,22399r-24,l9523,22419r-73,20l9378,22479r-70,40l9240,22559r-69,40l9104,22659r-63,60l8981,22779r-37,40l8910,22859r-33,40l8845,22939r-49,80l8752,23079r-38,80l8680,23239r-26,80l8633,23399r-16,80l8606,23559r-6,80l8599,23679r,40l8600,23759r2,40l8605,23839r4,40l8615,23919r7,40l8639,24039r20,60l8684,24179r28,60l8744,24319r36,60l8820,24439r45,60l8913,24559r52,60l9019,24679r58,60l9147,24799r72,40l9294,24879r79,60l9502,24979r66,40l9636,25039r87,20l9810,25059r88,20l10199,25079r56,-20l10311,25059r55,-20l10421,25039r73,-20l10566,24979r70,-20l10705,24919r72,-40l10847,24839r67,-40l10979,24739r54,-40l11083,24639r48,-40l11177,24539r53,-80l11278,24399r43,-80l11359,24239r26,-60l11408,24099r19,-60l11443,23979r2,-10l11563,23969r,-45xm11563,14384r-94,l11469,14372r,l11470,14352r2,l11490,14272r10,-60l11503,14192r9,-60l11518,14052r,-80l11519,13932r-3,-60l11510,13812r-8,-40l11487,13692r-6,-20l11481,13952r,60l11478,14072r-6,60l11470,14152r-8,60l11457,14212r-7,-40l11441,14112r-11,-40l11425,14057r,455l11424,14532r-3,20l11418,14572r-9,60l11397,14692r-15,60l11363,14812r-31,80l11295,14972r-42,80l11205,15132r-35,40l11134,15232r-39,40l11054,15312r-53,60l10945,15412r-58,40l10827,15512r-63,40l10698,15572r-68,40l10561,15632r-70,40l10346,15712r-43,l10260,15732r-455,l9581,15672r-74,-40l9427,15612r-79,-40l9273,15532r-72,-60l9131,15432r-59,-60l9017,15312r-53,-40l8915,15212r-45,-60l8828,15072r-41,-60l8752,14932r-31,-80l8694,14792r-21,-80l8661,14652r-10,-60l8644,14532r-5,-40l8637,14452r-1,-40l8636,14372r1,-40l8644,14252r10,-80l8670,14112r20,-80l8710,13972r22,-60l8758,13852r29,-60l8823,13732r40,-60l8906,13612r47,-60l9007,13492r57,-60l9125,13372r63,-40l9255,13292r72,-40l9365,13232r38,-20l9406,13212r-77,60l9304,13292r-63,60l9182,13432r-56,60l9073,13552r-49,80l8982,13692r-39,80l8907,13852r-32,60l8846,13992r-22,80l8805,14132r-16,80l8777,14272r-5,40l8768,14352r-3,40l8762,14412r-1,40l8761,14492r1,20l8763,14552r6,80l8779,14692r14,80l8811,14832r28,100l8874,15012r40,60l8962,15152r50,80l9066,15292r59,60l9188,15392r67,60l9327,15492r75,40l9642,15592r52,20l9801,15612r53,20l9934,15632r80,-20l10092,15612r306,-80l10472,15492r72,-20l10614,15432r68,-40l10748,15352r65,-40l10875,15252r60,-40l10992,15152r55,-60l11099,15052r50,-60l11194,14932r43,-60l11277,14792r37,-60l11349,14672r19,-40l11387,14592r17,-40l11420,14512r2,l11425,14492r,20l11425,14057r-7,-25l11398,13972r-22,-60l11350,13852r-29,-60l11280,13712r-45,-60l11187,13572r-53,-60l11073,13452r-65,-60l10940,13332r-73,-60l10805,13232r-32,-20l10742,13192r-66,-20l10609,13132r-276,-80l10263,13032r-472,l9725,13052r-9,l9788,13012r73,-20l9936,12952r232,-60l10240,12892r72,-20l10456,12872r84,20l10623,12892r82,20l10785,12952r79,20l10940,13012r73,40l11081,13112r64,60l11204,13232r52,60l11303,13352r41,60l11379,13492r31,80l11435,13632r16,80l11464,13772r9,60l11479,13892r2,60l11481,13672r-12,-40l11446,13552r-28,-60l11380,13412r-45,-80l11286,13272r-56,-80l11169,13132r-55,-40l11057,13052r-60,-40l10934,12972r-65,-40l10628,12872r-83,-20l10196,12852r-87,20l9892,12932r-69,20l9754,12992r-67,40l9621,13052r-48,40l9549,13092r-26,20l9450,13132r-72,40l9308,13212r-68,40l9171,13292r-67,60l9041,13412r-60,60l8944,13512r-34,40l8877,13592r-32,40l8796,13712r-44,60l8714,13852r-34,80l8654,14012r-21,80l8617,14172r-11,80l8600,14332r-1,40l8599,14412r1,40l8602,14492r3,40l8609,14572r6,40l8622,14652r17,80l8659,14792r25,80l8712,14932r32,80l8780,15072r40,60l8865,15192r48,60l8965,15312r54,60l9077,15432r70,60l9219,15532r75,40l9373,15632r129,40l9568,15712r68,20l9723,15752r87,l9898,15772r301,l10255,15752r56,l10366,15732r55,l10494,15712r72,-40l10636,15652r69,-40l10777,15572r70,-40l10914,15492r65,-60l11033,15392r50,-60l11131,15292r46,-60l11230,15152r48,-60l11321,15012r38,-80l11385,14872r23,-80l11427,14732r16,-60l11456,14592r9,-60l11467,14492r2,-40l11469,14429r94,l11563,14384xm11742,23924r-134,l11608,23969r134,l11742,23924xm11742,14384r-134,l11608,14429r134,l11742,14384xm11791,23924r-4,l11787,23969r4,l11791,23924xm11791,14384r-4,l11787,14429r4,l11791,14384xe" stroked="f">
              <v:stroke joinstyle="round"/>
              <v:formulas/>
              <v:path arrowok="t" o:connecttype="segments"/>
            </v:shape>
            <v:shape id="_x0000_s1059" type="#_x0000_t75" style="position:absolute;left:8058;top:23153;width:173;height:177">
              <v:imagedata r:id="rId5" o:title=""/>
            </v:shape>
            <v:shape id="_x0000_s1058" style="position:absolute;left:7820;top:22925;width:678;height:687" coordorigin="7820,22925" coordsize="678,687" path="m8319,22925r-163,328l7820,23400r72,9l7967,23424r78,18l8124,23464r79,26l8280,23518r76,30l8429,23579r68,32l8469,23541r-28,-74l8415,23390r-25,-79l8369,23231r-19,-80l8335,23073r-10,-76l8319,22925xe" stroked="f">
              <v:path arrowok="t"/>
            </v:shape>
            <v:rect id="_x0000_s1057" style="position:absolute;left:3808;top:11435;width:7515;height:240" fillcolor="#00cdcb" stroked="f"/>
            <v:shape id="_x0000_s1056" style="position:absolute;left:2900;top:7835;width:8799;height:4685" coordorigin="2900,7836" coordsize="8799,4685" o:spt="100" adj="0,,0" path="m2981,10971r-4,-34l2974,10903r-1,-35l2973,10833r-1,-11l2967,10812r-7,-8l2951,10799r-4,-2l2942,10796r-4,l2924,10798r-12,8l2904,10817r-4,14l2900,10869r2,38l2905,10945r5,37l2915,10996r9,10l2937,11012r14,l2965,11007r10,-9l2981,10985r,-14xm3242,11476r-2,-14l3232,11450r-47,-55l3142,11339r-38,-56l3071,11227r-4,-8l3060,11214r-17,-7l3031,11207r-10,5l3010,11222r-6,12l3003,11248r4,13l3042,11321r41,60l3128,11440r50,58l3190,11507r14,3l3217,11508r13,-7l3238,11489r4,-13xm3680,11842r-1,-14l3674,11815r-10,-10l3602,11763r-58,-41l3488,11681r-52,-41l3433,11637r-3,-1l3427,11634r-11,-2l3405,11633r-11,4l3385,11645r-6,13l3377,11672r4,13l3391,11696r53,42l3501,11780r59,42l3624,11865r13,6l3651,11870r13,-5l3674,11855r6,-13xm4174,12121r-2,-14l4165,12095r-12,-9l4095,12057r-59,-31l3975,11993r-64,-36l3905,11953r-2,-1l3900,11951r-12,-3l3875,11950r-11,6l3855,11966r-4,14l3852,11994r6,12l3868,12016r7,3l3940,12056r62,34l4062,12122r60,29l4136,12155r13,-2l4161,12146r9,-11l4174,12121xm4711,12306r,-13l4706,12282r-7,-9l4689,12267r-3,-1l4683,12265r-3,-1l4616,12253r-66,-15l4482,12218r-70,-23l4397,12193r-13,4l4373,12205r-8,12l4363,12232r4,13l4375,12256r13,8l4461,12288r72,20l4602,12324r68,12l4684,12335r12,-6l4706,12319r5,-13xm5257,12206r,-14l5251,12179r-4,-7l5241,12168r-17,-7l5211,12162r-10,7l5144,12203r-61,27l5019,12251r-66,15l4939,12271r-10,10l4923,12293r,15l4928,12321r9,10l4950,12337r14,l5039,12321r71,-23l5178,12267r63,-38l5252,12219r5,-13xm5643,11785r-2,-14l5633,11759r-3,-4l5626,11752r-18,-7l5593,11748r-20,18l5535,11806r-36,42l5465,11890r-61,76l5395,11978r-7,13l5387,12004r4,14l5401,12029r12,6l5427,12036r14,-4l5451,12023r10,-11l5520,11936r34,-41l5588,11856r36,-38l5632,11810r9,-12l5643,11785xm6147,11532r-2,-12l6136,11510r-17,-7l6112,11502r-7,1l6031,11519r-71,19l5891,11563r-66,28l5814,11600r-7,12l5805,11625r3,14l5817,11651r12,7l5843,11660r14,-3l5918,11630r64,-23l6049,11589r69,-15l6131,11569r10,-9l6147,11547r,-15xm6712,11559r-3,-12l6701,11537r-11,-7l6689,11529r-2,l6614,11512r-73,-12l6469,11491r-72,-5l6383,11488r-12,7l6362,11506r-3,14l6361,11534r7,12l6380,11554r14,4l6462,11563r69,8l6600,11583r68,15l6682,11599r13,-5l6705,11585r7,-13l6712,11559xm7233,11795r-1,-14l7226,11768r-11,-9l7150,11721r-64,-35l7023,11654r-64,-30l6959,11624r-14,-3l6931,11624r-11,7l6912,11643r-3,14l6911,11670r7,12l6930,11691r61,28l7053,11750r62,34l7178,11821r13,5l7205,11825r13,-6l7228,11809r5,-14xm7695,12118r-4,-13l7681,12093r-61,-49l7562,11999r-55,-41l7455,11919r-3,-2l7450,11916r-3,-2l7435,11912r-11,1l7413,11918r-9,9l7398,11940r-1,13l7402,11967r10,10l7464,12016r54,41l7575,12101r61,49l7649,12156r14,2l7676,12154r11,-10l7694,12132r1,-14xm8134,12481r-4,-13l8121,12457r-222,-185l7896,12270r-4,-1l7881,12266r-11,1l7860,12272r-9,7l7844,12292r-2,14l7846,12319r9,11l8074,12512r13,7l8101,12520r13,-3l8125,12508r7,-13l8134,12481xm11699,7836r-8130,l3569,11436r8130,l11699,7836xe" stroked="f">
              <v:stroke joinstyle="round"/>
              <v:formulas/>
              <v:path arrowok="t" o:connecttype="segments"/>
            </v:shape>
            <v:rect id="_x0000_s1055" style="position:absolute;left:864;top:16320;width:7515;height:240" fillcolor="#2b4974" stroked="f"/>
            <v:rect id="_x0000_s1054" style="position:absolute;left:256;top:12345;width:8520;height:3975" fillcolor="#fac6d9" stroked="f"/>
            <v:shape id="_x0000_s1053" style="position:absolute;left:2983;top:19129;width:5783;height:4795" coordorigin="2984,19130" coordsize="5783,4795" o:spt="100" adj="0,,0" path="m3118,19130r-134,l2984,19175r134,l3118,19130xm3298,19130r-135,l3163,19175r135,l3298,19130xm3477,19130r-134,l3343,19175r134,l3477,19130xm3569,19130r-47,l3522,19175r47,l3569,19130xm8538,23879r-135,l8403,23924r135,l8538,23879xm8717,23879r-134,l8583,23924r134,l8717,23879xm8766,23879r-4,l8762,23924r4,l8766,23879xe" stroked="f">
              <v:stroke joinstyle="round"/>
              <v:formulas/>
              <v:path arrowok="t" o:connecttype="segments"/>
            </v:shape>
            <v:rect id="_x0000_s1052" style="position:absolute;left:864;top:26865;width:7515;height:240" fillcolor="#fff275" stroked="f"/>
            <v:shape id="_x0000_s1051" style="position:absolute;left:281;top:9590;width:11520;height:17275" coordorigin="281,9591" coordsize="11520,17275" o:spt="100" adj="0,,0" path="m326,14318r-45,l281,14453r45,l326,14318xm1902,19175r-5,l1897,19220r5,l1902,19175xm8413,23265r-8025,l388,26865r8025,l8413,23265xm11458,9591r-137,l11321,9636r137,l11458,9591xm11640,9591r-137,l11503,9636r137,l11640,9591xm11795,14314r-45,l11750,14316r45,l11795,14314xm11795,14134r-45,l11750,14269r45,l11795,14134xm11795,13954r-45,l11750,14089r45,l11795,13954xm11795,13775r-45,l11750,13910r45,l11795,13775xm11795,13595r-45,l11750,13730r45,l11795,13595xm11795,13415r-45,l11750,13550r45,l11795,13415xm11795,13235r-45,l11750,13370r45,l11795,13235xm11795,13055r-45,l11750,13190r45,l11795,13055xm11795,12875r-45,l11750,13010r45,l11795,12875xm11795,12695r-45,l11750,12830r45,l11795,12695xm11795,12515r-45,l11750,12650r45,l11795,12515xm11795,12335r-45,l11750,12470r45,l11795,12335xm11795,12155r-45,l11750,12290r45,l11795,12155xm11795,11975r-45,l11750,12110r45,l11795,11975xm11795,11795r-45,l11750,11930r45,l11795,11795xm11795,11615r-45,l11750,11750r45,l11795,11615xm11795,11435r-45,l11750,11570r45,l11795,11435xm11795,11255r-45,l11750,11390r45,l11795,11255xm11795,11075r-45,l11750,11210r45,l11795,11075xm11795,10896r-45,l11750,11031r45,l11795,10896xm11795,10716r-45,l11750,10851r45,l11795,10716xm11795,10536r-45,l11750,10671r45,l11795,10536xm11795,10356r-45,l11750,10491r45,l11795,10356xm11795,10176r-45,l11750,10311r45,l11795,10176xm11795,9996r-45,l11750,10131r45,l11795,9996xm11795,9816r-45,l11750,9951r45,l11795,9816xm11795,9636r-45,l11750,9771r45,l11795,9636xm11801,9591r-115,l11686,9636r115,l11801,9591xe" stroked="f">
              <v:stroke joinstyle="round"/>
              <v:formulas/>
              <v:path arrowok="t" o:connecttype="segments"/>
            </v:shape>
            <v:line id="_x0000_s1050" style="position:absolute" from="304,14498" to="304,19133" strokecolor="white" strokeweight="2.25pt">
              <v:stroke dashstyle="3 1"/>
            </v:line>
            <v:shape id="_x0000_s1049" style="position:absolute;left:11540;top:19219;width:184;height:45" coordorigin="11540,19220" coordsize="184,45" o:spt="100" adj="0,,0" path="m11675,19220r-135,l11540,19265r135,l11675,19220xm11724,19220r-4,l11720,19265r4,l11724,19220xe" stroked="f">
              <v:stroke joinstyle="round"/>
              <v:formulas/>
              <v:path arrowok="t" o:connecttype="segments"/>
            </v:shape>
            <v:rect id="_x0000_s1048" style="position:absolute;left:3808;top:21198;width:7515;height:240" fillcolor="#00cdcb" stroked="f"/>
            <v:rect id="_x0000_s1047" style="position:absolute;left:3568;top:17598;width:7950;height:3600" fillcolor="#ff5d5b" stroked="f"/>
            <v:shape id="_x0000_s1046" style="position:absolute;left:3856;top:15652;width:5274;height:1592" coordorigin="3857,15652" coordsize="5274,1592" o:spt="100" adj="0,,0" path="m4152,17035r-1,-13l4145,17009r-9,-8l4126,16996r-12,-1l4103,16997r-3,2l4097,17001r-227,178l3861,17190r-4,13l3858,17217r6,13l3875,17239r13,4l3902,17242r13,-6l4139,17060r9,-11l4152,17035xm4606,16695r,-14l4600,16668r-8,-9l4581,16654r-12,-2l4557,16654r-2,1l4552,16657r-2,1l4496,16696r-56,40l4381,16780r-62,47l4309,16838r-4,13l4306,16865r6,13l4323,16887r13,5l4350,16891r13,-6l4425,16838r58,-43l4538,16755r53,-37l4601,16708r5,-13xm5102,16411r-2,-14l5092,16385r-11,-8l5067,16374r-14,3l5053,16377r-65,28l4924,16435r-65,33l4793,16505r-11,9l4776,16527r-1,13l4779,16554r10,11l4801,16571r14,1l4829,16568r64,-36l4956,16500r62,-29l5080,16444r12,-8l5100,16424r2,-13xm5655,16288r-3,-14l5644,16263r-11,-8l5618,16253r-72,3l5473,16263r-72,11l5327,16288r-1,1l5324,16289r-11,7l5305,16306r-4,12l5302,16331r5,13l5317,16354r13,5l5345,16358r68,-13l5482,16335r69,-7l5620,16325r14,-3l5645,16314r8,-12l5655,16288xm6207,16408r-2,-14l6198,16382r-11,-9l6122,16343r-68,-26l5983,16295r-73,-17l5902,16276r-6,1l5878,16284r-9,9l5867,16306r,14l5872,16333r10,10l5895,16349r69,16l6030,16385r63,24l6154,16437r14,4l6182,16440r12,-7l6203,16422r4,-14xm6614,16797r,-14l6607,16770r-9,-11l6540,16681r-34,-43l6471,16595r-37,-40l6415,16535r-15,-3l6382,16539r-4,3l6375,16545r-8,12l6364,16571r2,14l6374,16597r8,8l6417,16643r34,41l6483,16726r58,77l6550,16814r10,10l6573,16828r14,-1l6600,16821r10,-11l6614,16797xm7071,17112r,-14l7065,17085r-10,-10l7042,17070r-66,-16l6912,17031r-60,-29l6796,16966r-10,-7l6773,16958r-17,7l6750,16969r-4,6l6740,16988r,14l6744,17015r10,10l6817,17065r67,33l6954,17123r74,18l7043,17141r13,-6l7065,17126r6,-14xm7632,17051r-2,-14l7623,17024r-11,-9l7599,17012r-14,1l7514,17034r-69,18l7378,17065r-64,10l7311,17076r-3,l7306,17077r-11,6l7288,17092r-5,12l7283,17116r4,13l7297,17140r12,6l7323,17147r68,-10l7461,17123r72,-19l7607,17082r12,-7l7628,17064r4,-13xm8151,16812r-4,-14l8139,16788r-11,-6l8115,16779r-13,3l8099,16783r-1,1l8091,16788r-64,34l7965,16854r-61,29l7846,16911r-12,8l7827,16931r-2,14l7828,16959r8,11l7848,16978r14,2l7876,16977r60,-28l7997,16919r63,-33l8126,16851r6,-3l8143,16838r7,-12l8151,16812xm8632,16516r-1,-13l8625,16490r-9,-9l8606,16477r-12,-2l8583,16478r-3,1l8577,16481r-3,2l8521,16522r-56,40l8405,16602r-63,40l8332,16652r-6,13l8326,16678r5,14l8341,16702r12,6l8367,16709r14,-6l8445,16662r61,-40l8564,16581r54,-41l8628,16530r4,-14xm9018,16102r-1,-14l9011,16076r-11,-10l8990,16061r-12,-1l8961,16067r-7,5l8950,16080r-34,55l8876,16190r-44,54l8783,16298r-8,12l8773,16324r3,14l8784,16349r12,8l8810,16359r14,-3l8835,16348r52,-57l8934,16233r42,-58l9013,16116r5,-14xm9130,15688r-3,-14l9120,15663r-12,-8l9094,15652r-5,l9085,15653r-4,2l9072,15660r-8,8l9060,15678r-2,11l9057,15723r-2,35l9051,15792r-5,34l9046,15841r6,12l9062,15863r13,5l9089,15868r13,-5l9112,15853r5,-14l9123,15802r4,-38l9130,15726r,-38xe" stroked="f">
              <v:stroke joinstyle="round"/>
              <v:formulas/>
              <v:path arrowok="t" o:connecttype="segments"/>
            </v:shape>
            <v:shape id="_x0000_s1045" type="#_x0000_t75" style="position:absolute;left:3518;top:17348;width:186;height:162">
              <v:imagedata r:id="rId6" o:title=""/>
            </v:shape>
            <v:shape id="_x0000_s1044" style="position:absolute;left:3210;top:17090;width:8541;height:6832" coordorigin="3210,17091" coordsize="8541,6832" o:spt="100" adj="0,,0" path="m3910,17632r-311,-193l3484,17091r-16,71l3447,17235r-26,76l3391,17387r-32,76l3323,17538r-37,73l3248,17680r-38,65l3282,17723r77,-21l3438,17683r81,-16l3601,17652r81,-10l3761,17634r77,-3l3910,17632xm11750,23921r-45,l11705,23923r45,l11750,23921xm11750,23741r-45,l11705,23876r45,l11750,23741xm11750,23561r-45,l11705,23696r45,l11750,23561xm11750,23381r-45,l11705,23516r45,l11750,23381xm11750,23201r-45,l11705,23336r45,l11750,23201xm11750,23021r-45,l11705,23156r45,l11750,23021xm11750,22841r-45,l11705,22976r45,l11750,22841xm11750,22661r-45,l11705,22796r45,l11750,22661xm11750,22481r-45,l11705,22616r45,l11750,22481xm11750,22301r-45,l11705,22436r45,l11750,22301xm11750,22121r-45,l11705,22256r45,l11750,22121xm11750,21942r-45,l11705,22076r45,l11750,21942xm11750,21762r-45,l11705,21897r45,l11750,21762xm11750,21582r-45,l11705,21717r45,l11750,21582xm11750,21402r-45,l11705,21537r45,l11750,21402xm11750,21222r-45,l11705,21357r45,l11750,21222xm11750,21042r-45,l11705,21177r45,l11750,21042xm11750,20862r-45,l11705,20997r45,l11750,20862xm11750,20682r-45,l11705,20817r45,l11750,20682xm11750,20502r-45,l11705,20637r45,l11750,20502xm11750,20322r-45,l11705,20457r45,l11750,20322xm11750,20142r-45,l11705,20277r45,l11750,20142xm11750,19962r-45,l11705,20097r45,l11750,19962xm11750,19782r-45,l11705,19917r45,l11750,19782xm11750,19602r-45,l11705,19737r45,l11750,19602xm11750,19422r-45,l11705,19557r45,l11750,19422xm11750,19242r-45,l11705,19377r45,l11750,19242xe" stroked="f">
              <v:stroke joinstyle="round"/>
              <v:formulas/>
              <v:path arrowok="t" o:connecttype="segments"/>
            </v:shape>
            <v:shape id="_x0000_s1043" type="#_x0000_t75" style="position:absolute;left:103;top:2531;width:3078;height:4843">
              <v:imagedata r:id="rId7" o:title=""/>
            </v:shape>
            <w10:wrap anchorx="page" anchory="page"/>
          </v:group>
        </w:pict>
      </w:r>
      <w:commentRangeEnd w:id="0"/>
      <w:r w:rsidR="0067533F">
        <w:rPr>
          <w:rStyle w:val="Refdecomentario"/>
        </w:rPr>
        <w:commentReference w:id="0"/>
      </w:r>
      <w:r>
        <w:pict w14:anchorId="55F4C5E4">
          <v:group id="_x0000_s1039" style="position:absolute;margin-left:0;margin-top:1374.5pt;width:600pt;height:125.5pt;z-index:15730688;mso-position-horizontal-relative:page;mso-position-vertical-relative:page" coordorigin=",27490" coordsize="12000,2510">
            <v:rect id="_x0000_s1041" style="position:absolute;top:27614;width:12000;height:2386" stroked="f"/>
            <v:shape id="_x0000_s1040" style="position:absolute;top:27490;width:11666;height:2510" coordorigin=",27490" coordsize="11666,2510" o:spt="100" adj="0,,0" path="m2822,30000r-5,-26l2800,29900r-20,-74l2754,29743r-28,-81l2694,29582r-35,-78l2620,29427r-37,-69l2543,29291r-41,-65l2458,29162r-46,-63l2364,29038r-50,-60l2258,28916r-59,-61l2138,28798r-62,-56l2011,28689r-66,-51l1876,28589r-63,-42l1749,28507r-66,-37l1617,28434r-68,-33l1480,28370r-70,-29l1339,28314r-74,-26l1190,28265r-76,-20l1038,28226r-25,-5l962,28211r-78,-14l829,28190r-56,-7l717,28178r-56,-4l606,28171r-56,-1l495,28170r-55,l367,28173r-74,5l220,28186r-73,10l74,28207r-72,14l,28221r,1779l2822,30000xm2945,29656r-4,-87l2931,29480r-13,-89l2903,29312r-18,-78l2863,29157r-24,-76l2811,29005r-31,-74l2746,28859r-37,-70l2670,28721r-43,-67l2582,28590r-48,-62l2483,28468r-54,-58l2371,28355r-63,-57l2242,28246r-68,-50l2104,28151r-73,-43l1956,28069r-76,-36l1808,28003r-73,-26l1662,27953r-65,-18l1588,27933r-74,-17l1438,27902r-76,-12l1286,27882r-78,-5l1126,27874r-83,l960,27878r-82,6l796,27893r-82,12l632,27921r-77,17l479,27957r-76,22l329,28003r-74,26l183,28058r-72,30l40,28121,,28141r,69l58,28181r71,-33l202,28117r73,-28l348,28063r75,-24l498,28017r77,-19l652,27981r78,-15l808,27954r78,-9l965,27939r78,-3l1122,27935r79,3l1278,27944r77,8l1431,27964r75,14l1580,27996r74,20l1727,28040r73,27l1871,28097r71,34l2010,28167r66,39l2140,28248r62,45l2262,28341r58,50l2376,28445r53,56l2482,28562r49,62l2577,28688r42,66l2658,28822r36,70l2727,28963r30,73l2784,29111r24,76l2829,29269r18,81l2862,29433r10,83l2879,29600r4,81l2884,29763r-2,81l2877,29926r-7,74l2933,30000r3,-30l2942,29894r3,-76l2945,29741r,-85xm10410,30000r-14,-32l10362,29889r-34,-80l10295,29729r-32,-81l10245,29603r-20,-44l10203,29515r-24,-42l10153,29435r-26,-38l10102,29359r-23,-41l10062,29289r-21,-26l10017,29239r-27,-21l9932,29195r-58,7l9826,29234r-34,52l9785,29315r-2,29l9784,29373r1,29l9792,29484r13,81l9820,29645r19,80l9859,29804r22,73l9907,29949r21,51l10410,30000xm10728,29430r-2,-32l10712,29362r-38,-64l10629,29241r-51,-52l10522,29141r-60,-43l10449,29090r-13,-8l10422,29074r-12,-8l10393,29056r-18,-6l10357,29049r-18,2l10306,29064r-22,22l10271,29117r-7,39l10264,29175r3,19l10274,29211r13,15l10333,29272r43,49l10419,29370r48,45l10495,29438r29,23l10555,29479r35,12l10617,29500r27,3l10671,29499r25,-15l10718,29459r10,-29xm11235,28399r-2,-48l11213,28305r-34,-37l11135,28244r-45,-11l11046,28227r-46,-1l10951,28231r-28,4l10895,28237r-28,2l10838,28239r-46,9l10755,28275r-21,39l10731,28361r1,5l10732,28372r-1,5l10730,28407r9,23l10758,28446r28,6l10844,28456r57,9l11015,28485r42,6l11099,28491r41,-7l11180,28466r19,-12l11215,28439r12,-18l11235,28399xm11570,29225r-5,-35l11549,29162r-23,-25l11500,29115r-53,-37l11392,29044r-57,-31l11279,28981r-218,-133l10988,28805r-54,-29l10879,28750r-54,-24l10771,28705r-30,-9l10713,28687r-25,-13l10666,28658r-36,-19l10584,28633r-33,4l10536,28639r-41,19l10479,28672r-15,16l10454,28706r-5,22l10452,28793r18,56l10503,28900r47,44l10575,28963r25,18l10625,29001r23,22l10706,29083r61,58l10829,29197r66,52l10942,29283r48,32l11040,29345r50,29l11150,29404r61,25l11275,29446r67,8l11422,29443r63,-34l11530,29357r28,-63l11570,29225xm11665,27622r-11,-36l11629,27552r-20,-17l11586,27522r-23,-12l11539,27500r-32,-9l11476,27490r-31,7l11415,27511r-25,16l11367,27544r-23,18l11321,27579r-43,30l11188,27661r-43,29l11076,27743r-136,107l10872,27903r-19,15l10837,27935r-13,20l10818,27973r-4,14l10810,27996r-5,23l10815,28030r1,12l10824,28069r16,20l10863,28100r26,1l10918,28096r29,-5l10975,28085r28,-8l11078,28055r73,-27l11222,27997r70,-34l11360,27927r68,-39l11495,27849r45,-30l11582,27785r36,-39l11649,27700r14,-39l11665,27622xe" fillcolor="#2b4974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1F4BBBEF" w14:textId="77777777" w:rsidR="00266C46" w:rsidRDefault="00266C46">
      <w:pPr>
        <w:pStyle w:val="Textoindependiente"/>
        <w:rPr>
          <w:rFonts w:ascii="Times New Roman"/>
          <w:sz w:val="20"/>
        </w:rPr>
      </w:pPr>
    </w:p>
    <w:p w14:paraId="377595B1" w14:textId="77777777" w:rsidR="00266C46" w:rsidRDefault="00266C46">
      <w:pPr>
        <w:pStyle w:val="Textoindependiente"/>
        <w:rPr>
          <w:rFonts w:ascii="Times New Roman"/>
          <w:sz w:val="20"/>
        </w:rPr>
      </w:pPr>
    </w:p>
    <w:p w14:paraId="34FC8749" w14:textId="77777777" w:rsidR="00266C46" w:rsidRDefault="00266C46">
      <w:pPr>
        <w:pStyle w:val="Textoindependiente"/>
        <w:rPr>
          <w:rFonts w:ascii="Times New Roman"/>
          <w:sz w:val="20"/>
        </w:rPr>
      </w:pPr>
    </w:p>
    <w:p w14:paraId="56DEC925" w14:textId="77777777" w:rsidR="00266C46" w:rsidRDefault="00266C46">
      <w:pPr>
        <w:pStyle w:val="Textoindependiente"/>
        <w:rPr>
          <w:rFonts w:ascii="Times New Roman"/>
          <w:sz w:val="20"/>
        </w:rPr>
      </w:pPr>
    </w:p>
    <w:p w14:paraId="3BD7712D" w14:textId="77777777" w:rsidR="00266C46" w:rsidRDefault="00266C46">
      <w:pPr>
        <w:pStyle w:val="Textoindependiente"/>
        <w:rPr>
          <w:rFonts w:ascii="Times New Roman"/>
          <w:sz w:val="20"/>
        </w:rPr>
      </w:pPr>
    </w:p>
    <w:p w14:paraId="531D91EE" w14:textId="77777777" w:rsidR="00266C46" w:rsidRDefault="00266C46">
      <w:pPr>
        <w:pStyle w:val="Textoindependiente"/>
        <w:rPr>
          <w:rFonts w:ascii="Times New Roman"/>
          <w:sz w:val="20"/>
        </w:rPr>
      </w:pPr>
    </w:p>
    <w:p w14:paraId="30743559" w14:textId="77777777" w:rsidR="00266C46" w:rsidRDefault="00266C46">
      <w:pPr>
        <w:pStyle w:val="Textoindependiente"/>
        <w:rPr>
          <w:rFonts w:ascii="Times New Roman"/>
          <w:sz w:val="20"/>
        </w:rPr>
      </w:pPr>
    </w:p>
    <w:p w14:paraId="752F61A8" w14:textId="77777777" w:rsidR="00266C46" w:rsidRDefault="00266C46">
      <w:pPr>
        <w:pStyle w:val="Textoindependiente"/>
        <w:rPr>
          <w:rFonts w:ascii="Times New Roman"/>
          <w:sz w:val="20"/>
        </w:rPr>
      </w:pPr>
    </w:p>
    <w:p w14:paraId="35C2716D" w14:textId="77777777" w:rsidR="00266C46" w:rsidRDefault="00266C46">
      <w:pPr>
        <w:pStyle w:val="Textoindependiente"/>
        <w:rPr>
          <w:rFonts w:ascii="Times New Roman"/>
          <w:sz w:val="20"/>
        </w:rPr>
      </w:pPr>
    </w:p>
    <w:p w14:paraId="7F864520" w14:textId="77777777" w:rsidR="00266C46" w:rsidRDefault="00266C46">
      <w:pPr>
        <w:pStyle w:val="Textoindependiente"/>
        <w:rPr>
          <w:rFonts w:ascii="Times New Roman"/>
          <w:sz w:val="20"/>
        </w:rPr>
      </w:pPr>
    </w:p>
    <w:p w14:paraId="5D16D75B" w14:textId="77777777" w:rsidR="00266C46" w:rsidRDefault="00266C46">
      <w:pPr>
        <w:pStyle w:val="Textoindependiente"/>
        <w:rPr>
          <w:rFonts w:ascii="Times New Roman"/>
          <w:sz w:val="20"/>
        </w:rPr>
      </w:pPr>
    </w:p>
    <w:p w14:paraId="5050AC47" w14:textId="77777777" w:rsidR="00266C46" w:rsidRDefault="00266C46">
      <w:pPr>
        <w:pStyle w:val="Textoindependiente"/>
        <w:rPr>
          <w:rFonts w:ascii="Times New Roman"/>
          <w:sz w:val="20"/>
        </w:rPr>
      </w:pPr>
    </w:p>
    <w:p w14:paraId="41EE010D" w14:textId="77777777" w:rsidR="00266C46" w:rsidRDefault="00266C46">
      <w:pPr>
        <w:pStyle w:val="Textoindependiente"/>
        <w:rPr>
          <w:rFonts w:ascii="Times New Roman"/>
          <w:sz w:val="20"/>
        </w:rPr>
      </w:pPr>
    </w:p>
    <w:p w14:paraId="62AB20B8" w14:textId="77777777" w:rsidR="00266C46" w:rsidRDefault="00266C46">
      <w:pPr>
        <w:pStyle w:val="Textoindependiente"/>
        <w:rPr>
          <w:rFonts w:ascii="Times New Roman"/>
          <w:sz w:val="20"/>
        </w:rPr>
      </w:pPr>
    </w:p>
    <w:p w14:paraId="5A131A3E" w14:textId="77777777" w:rsidR="00266C46" w:rsidRDefault="00266C46">
      <w:pPr>
        <w:pStyle w:val="Textoindependiente"/>
        <w:rPr>
          <w:rFonts w:ascii="Times New Roman"/>
          <w:sz w:val="20"/>
        </w:rPr>
      </w:pPr>
    </w:p>
    <w:p w14:paraId="29E2AFD7" w14:textId="77777777" w:rsidR="00266C46" w:rsidRDefault="00266C46">
      <w:pPr>
        <w:pStyle w:val="Textoindependiente"/>
        <w:rPr>
          <w:rFonts w:ascii="Times New Roman"/>
          <w:sz w:val="20"/>
        </w:rPr>
      </w:pPr>
    </w:p>
    <w:p w14:paraId="7880937C" w14:textId="77777777" w:rsidR="00266C46" w:rsidRDefault="00266C46">
      <w:pPr>
        <w:pStyle w:val="Textoindependiente"/>
        <w:rPr>
          <w:rFonts w:ascii="Times New Roman"/>
          <w:sz w:val="20"/>
        </w:rPr>
      </w:pPr>
    </w:p>
    <w:p w14:paraId="77A6E7B7" w14:textId="77777777" w:rsidR="00266C46" w:rsidRDefault="00266C46">
      <w:pPr>
        <w:pStyle w:val="Textoindependiente"/>
        <w:rPr>
          <w:rFonts w:ascii="Times New Roman"/>
          <w:sz w:val="20"/>
        </w:rPr>
      </w:pPr>
    </w:p>
    <w:p w14:paraId="5914586E" w14:textId="77777777" w:rsidR="00266C46" w:rsidRDefault="00266C46">
      <w:pPr>
        <w:pStyle w:val="Textoindependiente"/>
        <w:rPr>
          <w:rFonts w:ascii="Times New Roman"/>
          <w:sz w:val="20"/>
        </w:rPr>
      </w:pPr>
    </w:p>
    <w:p w14:paraId="7C916506" w14:textId="77777777" w:rsidR="00266C46" w:rsidRDefault="00266C46">
      <w:pPr>
        <w:pStyle w:val="Textoindependiente"/>
        <w:rPr>
          <w:rFonts w:ascii="Times New Roman"/>
          <w:sz w:val="15"/>
        </w:rPr>
      </w:pPr>
    </w:p>
    <w:p w14:paraId="70DD9B0D" w14:textId="77777777" w:rsidR="00266C46" w:rsidRDefault="00544A7C">
      <w:pPr>
        <w:pStyle w:val="Textoindependiente"/>
        <w:spacing w:line="209" w:lineRule="exact"/>
        <w:ind w:left="6834"/>
        <w:rPr>
          <w:rFonts w:ascii="Times New Roman"/>
          <w:sz w:val="20"/>
        </w:rPr>
      </w:pPr>
      <w:r>
        <w:rPr>
          <w:rFonts w:ascii="Times New Roman"/>
          <w:position w:val="-3"/>
          <w:sz w:val="20"/>
        </w:rPr>
      </w:r>
      <w:r>
        <w:rPr>
          <w:rFonts w:ascii="Times New Roman"/>
          <w:position w:val="-3"/>
          <w:sz w:val="20"/>
        </w:rPr>
        <w:pict w14:anchorId="24A904D4">
          <v:group id="_x0000_s1037" style="width:4.95pt;height:10.5pt;mso-position-horizontal-relative:char;mso-position-vertical-relative:line" coordsize="99,210">
            <v:shape id="_x0000_s1038" style="position:absolute;width:99;height:210" coordsize="99,210" path="m14,7l17,4,21,2,25,1,39,,52,4,79,61r15,73l98,171r-1,14l90,197r-10,9l67,210,53,208,41,202,32,191,28,178,24,144,18,111,10,78,2,45,,34,2,24,7,14,14,7xe" stroked="f">
              <v:path arrowok="t"/>
            </v:shape>
            <w10:anchorlock/>
          </v:group>
        </w:pict>
      </w:r>
    </w:p>
    <w:p w14:paraId="009235F1" w14:textId="77777777" w:rsidR="00266C46" w:rsidRDefault="00266C46">
      <w:pPr>
        <w:pStyle w:val="Textoindependiente"/>
        <w:rPr>
          <w:rFonts w:ascii="Times New Roman"/>
          <w:sz w:val="20"/>
        </w:rPr>
      </w:pPr>
    </w:p>
    <w:p w14:paraId="042C078A" w14:textId="77777777" w:rsidR="00266C46" w:rsidRDefault="00266C46">
      <w:pPr>
        <w:pStyle w:val="Textoindependiente"/>
        <w:rPr>
          <w:rFonts w:ascii="Times New Roman"/>
          <w:sz w:val="20"/>
        </w:rPr>
      </w:pPr>
    </w:p>
    <w:p w14:paraId="2829FA53" w14:textId="77777777" w:rsidR="00266C46" w:rsidRDefault="00266C46">
      <w:pPr>
        <w:pStyle w:val="Textoindependiente"/>
        <w:rPr>
          <w:rFonts w:ascii="Times New Roman"/>
          <w:sz w:val="20"/>
        </w:rPr>
      </w:pPr>
    </w:p>
    <w:p w14:paraId="6D75022C" w14:textId="77777777" w:rsidR="00266C46" w:rsidRDefault="00266C46">
      <w:pPr>
        <w:pStyle w:val="Textoindependiente"/>
        <w:rPr>
          <w:rFonts w:ascii="Times New Roman"/>
          <w:sz w:val="20"/>
        </w:rPr>
      </w:pPr>
    </w:p>
    <w:p w14:paraId="3CE13F7E" w14:textId="77777777" w:rsidR="00266C46" w:rsidRDefault="00266C46">
      <w:pPr>
        <w:pStyle w:val="Textoindependiente"/>
        <w:rPr>
          <w:rFonts w:ascii="Times New Roman"/>
          <w:sz w:val="20"/>
        </w:rPr>
      </w:pPr>
    </w:p>
    <w:p w14:paraId="284D9D6A" w14:textId="77777777" w:rsidR="00266C46" w:rsidRDefault="00266C46">
      <w:pPr>
        <w:pStyle w:val="Textoindependiente"/>
        <w:rPr>
          <w:rFonts w:ascii="Times New Roman"/>
          <w:sz w:val="20"/>
        </w:rPr>
      </w:pPr>
    </w:p>
    <w:p w14:paraId="449CC0C7" w14:textId="77777777" w:rsidR="00266C46" w:rsidRDefault="00266C46">
      <w:pPr>
        <w:pStyle w:val="Textoindependiente"/>
        <w:rPr>
          <w:rFonts w:ascii="Times New Roman"/>
          <w:sz w:val="20"/>
        </w:rPr>
      </w:pPr>
    </w:p>
    <w:p w14:paraId="4C9C60E4" w14:textId="77777777" w:rsidR="00266C46" w:rsidRDefault="00266C46">
      <w:pPr>
        <w:pStyle w:val="Textoindependiente"/>
        <w:rPr>
          <w:rFonts w:ascii="Times New Roman"/>
          <w:sz w:val="20"/>
        </w:rPr>
      </w:pPr>
    </w:p>
    <w:p w14:paraId="263DF96D" w14:textId="77777777" w:rsidR="00266C46" w:rsidRDefault="00266C46">
      <w:pPr>
        <w:pStyle w:val="Textoindependiente"/>
        <w:rPr>
          <w:rFonts w:ascii="Times New Roman"/>
          <w:sz w:val="20"/>
        </w:rPr>
      </w:pPr>
    </w:p>
    <w:p w14:paraId="329681F9" w14:textId="77777777" w:rsidR="00266C46" w:rsidRDefault="00266C46">
      <w:pPr>
        <w:pStyle w:val="Textoindependiente"/>
        <w:rPr>
          <w:rFonts w:ascii="Times New Roman"/>
          <w:sz w:val="20"/>
        </w:rPr>
      </w:pPr>
    </w:p>
    <w:p w14:paraId="5304E9D9" w14:textId="77777777" w:rsidR="00266C46" w:rsidRDefault="00266C46">
      <w:pPr>
        <w:pStyle w:val="Textoindependiente"/>
        <w:rPr>
          <w:rFonts w:ascii="Times New Roman"/>
          <w:sz w:val="20"/>
        </w:rPr>
      </w:pPr>
    </w:p>
    <w:p w14:paraId="7E8C131A" w14:textId="77777777" w:rsidR="00266C46" w:rsidRDefault="00266C46">
      <w:pPr>
        <w:pStyle w:val="Textoindependiente"/>
        <w:rPr>
          <w:rFonts w:ascii="Times New Roman"/>
          <w:sz w:val="20"/>
        </w:rPr>
      </w:pPr>
    </w:p>
    <w:p w14:paraId="5EC5D483" w14:textId="77777777" w:rsidR="00266C46" w:rsidRDefault="00266C46">
      <w:pPr>
        <w:pStyle w:val="Textoindependiente"/>
        <w:rPr>
          <w:rFonts w:ascii="Times New Roman"/>
          <w:sz w:val="20"/>
        </w:rPr>
      </w:pPr>
    </w:p>
    <w:p w14:paraId="6676A065" w14:textId="77777777" w:rsidR="00266C46" w:rsidRDefault="00266C46">
      <w:pPr>
        <w:pStyle w:val="Textoindependiente"/>
        <w:rPr>
          <w:rFonts w:ascii="Times New Roman"/>
          <w:sz w:val="20"/>
        </w:rPr>
      </w:pPr>
    </w:p>
    <w:p w14:paraId="6FF437BA" w14:textId="77777777" w:rsidR="00266C46" w:rsidRDefault="00266C46">
      <w:pPr>
        <w:pStyle w:val="Textoindependiente"/>
        <w:spacing w:before="3"/>
        <w:rPr>
          <w:rFonts w:ascii="Times New Roman"/>
          <w:sz w:val="29"/>
        </w:rPr>
      </w:pPr>
    </w:p>
    <w:p w14:paraId="070AD023" w14:textId="77777777" w:rsidR="00266C46" w:rsidRDefault="00544A7C">
      <w:pPr>
        <w:pStyle w:val="Ttulo1"/>
        <w:spacing w:before="291"/>
        <w:ind w:left="1213"/>
      </w:pPr>
      <w:r>
        <w:pict w14:anchorId="032AFB55">
          <v:group id="_x0000_s1034" style="position:absolute;left:0;text-align:left;margin-left:0;margin-top:-427.8pt;width:600pt;height:368.85pt;z-index:-15804416;mso-position-horizontal-relative:page" coordorigin=",-8556" coordsize="12000,7377">
            <v:rect id="_x0000_s1036" style="position:absolute;top:-8557;width:12000;height:7377" fillcolor="#2b4974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2983;top:-6871;width:7185;height:2235" filled="f" stroked="f">
              <v:textbox style="mso-next-textbox:#_x0000_s1035" inset="0,0,0,0">
                <w:txbxContent>
                  <w:p w14:paraId="224B33C0" w14:textId="77777777" w:rsidR="00266C46" w:rsidRDefault="00544A7C">
                    <w:pPr>
                      <w:spacing w:before="91" w:line="288" w:lineRule="auto"/>
                      <w:ind w:left="196" w:firstLine="316"/>
                      <w:rPr>
                        <w:sz w:val="51"/>
                      </w:rPr>
                    </w:pPr>
                    <w:r>
                      <w:rPr>
                        <w:w w:val="115"/>
                        <w:sz w:val="51"/>
                      </w:rPr>
                      <w:t>Para lograr una exitosa</w:t>
                    </w:r>
                    <w:r>
                      <w:rPr>
                        <w:spacing w:val="1"/>
                        <w:w w:val="115"/>
                        <w:sz w:val="51"/>
                      </w:rPr>
                      <w:t xml:space="preserve"> </w:t>
                    </w:r>
                    <w:r>
                      <w:rPr>
                        <w:spacing w:val="-1"/>
                        <w:w w:val="115"/>
                        <w:sz w:val="51"/>
                      </w:rPr>
                      <w:t>interfaz,</w:t>
                    </w:r>
                    <w:r>
                      <w:rPr>
                        <w:spacing w:val="-39"/>
                        <w:w w:val="115"/>
                        <w:sz w:val="51"/>
                      </w:rPr>
                      <w:t xml:space="preserve"> </w:t>
                    </w:r>
                    <w:r>
                      <w:rPr>
                        <w:w w:val="115"/>
                        <w:sz w:val="51"/>
                      </w:rPr>
                      <w:t>se</w:t>
                    </w:r>
                    <w:r>
                      <w:rPr>
                        <w:spacing w:val="-39"/>
                        <w:w w:val="115"/>
                        <w:sz w:val="51"/>
                      </w:rPr>
                      <w:t xml:space="preserve"> </w:t>
                    </w:r>
                    <w:r>
                      <w:rPr>
                        <w:w w:val="115"/>
                        <w:sz w:val="51"/>
                      </w:rPr>
                      <w:t>debe</w:t>
                    </w:r>
                    <w:r>
                      <w:rPr>
                        <w:spacing w:val="-39"/>
                        <w:w w:val="115"/>
                        <w:sz w:val="51"/>
                      </w:rPr>
                      <w:t xml:space="preserve"> </w:t>
                    </w:r>
                    <w:r>
                      <w:rPr>
                        <w:w w:val="115"/>
                        <w:sz w:val="51"/>
                      </w:rPr>
                      <w:t>tener</w:t>
                    </w:r>
                    <w:r>
                      <w:rPr>
                        <w:spacing w:val="-39"/>
                        <w:w w:val="115"/>
                        <w:sz w:val="51"/>
                      </w:rPr>
                      <w:t xml:space="preserve"> </w:t>
                    </w:r>
                    <w:r>
                      <w:rPr>
                        <w:w w:val="115"/>
                        <w:sz w:val="51"/>
                      </w:rPr>
                      <w:t>en</w:t>
                    </w:r>
                    <w:r>
                      <w:rPr>
                        <w:spacing w:val="-160"/>
                        <w:w w:val="115"/>
                        <w:sz w:val="51"/>
                      </w:rPr>
                      <w:t xml:space="preserve"> </w:t>
                    </w:r>
                    <w:r>
                      <w:rPr>
                        <w:w w:val="115"/>
                        <w:sz w:val="51"/>
                      </w:rPr>
                      <w:t>cuatro</w:t>
                    </w:r>
                    <w:r>
                      <w:rPr>
                        <w:spacing w:val="-40"/>
                        <w:w w:val="115"/>
                        <w:sz w:val="51"/>
                      </w:rPr>
                      <w:t xml:space="preserve"> </w:t>
                    </w:r>
                    <w:r>
                      <w:rPr>
                        <w:w w:val="115"/>
                        <w:sz w:val="51"/>
                      </w:rPr>
                      <w:t>principios</w:t>
                    </w:r>
                    <w:r>
                      <w:rPr>
                        <w:spacing w:val="-40"/>
                        <w:w w:val="115"/>
                        <w:sz w:val="51"/>
                      </w:rPr>
                      <w:t xml:space="preserve"> </w:t>
                    </w:r>
                    <w:r>
                      <w:rPr>
                        <w:w w:val="115"/>
                        <w:sz w:val="51"/>
                      </w:rPr>
                      <w:t>básicos:</w:t>
                    </w:r>
                  </w:p>
                </w:txbxContent>
              </v:textbox>
            </v:shape>
            <w10:wrap anchorx="page"/>
          </v:group>
        </w:pict>
      </w:r>
      <w:r>
        <w:pict w14:anchorId="22F895D7">
          <v:shape id="_x0000_s1033" type="#_x0000_t202" style="position:absolute;left:0;text-align:left;margin-left:178.45pt;margin-top:-36pt;width:406.5pt;height:180pt;z-index:-15799808;mso-position-horizontal-relative:page" filled="f" stroked="f">
            <v:textbox inset="0,0,0,0">
              <w:txbxContent>
                <w:p w14:paraId="23D67451" w14:textId="01E3CD90" w:rsidR="00266C46" w:rsidDel="009D5832" w:rsidRDefault="00544A7C" w:rsidP="009D5832">
                  <w:pPr>
                    <w:pStyle w:val="Textoindependiente"/>
                    <w:spacing w:before="5" w:line="290" w:lineRule="auto"/>
                    <w:rPr>
                      <w:del w:id="1" w:author="Usuario" w:date="2022-11-21T06:14:00Z"/>
                    </w:rPr>
                    <w:pPrChange w:id="2" w:author="Usuario" w:date="2022-11-21T06:14:00Z">
                      <w:pPr>
                        <w:pStyle w:val="Textoindependiente"/>
                        <w:spacing w:before="5" w:line="290" w:lineRule="auto"/>
                        <w:ind w:left="594" w:hanging="151"/>
                      </w:pPr>
                    </w:pPrChange>
                  </w:pPr>
                  <w:r>
                    <w:rPr>
                      <w:w w:val="115"/>
                    </w:rPr>
                    <w:t>Centrarse</w:t>
                  </w:r>
                  <w:r>
                    <w:rPr>
                      <w:spacing w:val="-11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en</w:t>
                  </w:r>
                  <w:r>
                    <w:rPr>
                      <w:spacing w:val="-10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el</w:t>
                  </w:r>
                  <w:r>
                    <w:rPr>
                      <w:spacing w:val="-11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negocio:</w:t>
                  </w:r>
                  <w:r>
                    <w:rPr>
                      <w:spacing w:val="-10"/>
                      <w:w w:val="115"/>
                    </w:rPr>
                    <w:t xml:space="preserve"> </w:t>
                  </w:r>
                  <w:ins w:id="3" w:author="Usuario" w:date="2022-11-21T06:12:00Z">
                    <w:r w:rsidR="000A0E4E">
                      <w:rPr>
                        <w:w w:val="115"/>
                      </w:rPr>
                      <w:t>d</w:t>
                    </w:r>
                  </w:ins>
                  <w:del w:id="4" w:author="Usuario" w:date="2022-11-21T06:12:00Z">
                    <w:r w:rsidDel="000A0E4E">
                      <w:rPr>
                        <w:w w:val="115"/>
                      </w:rPr>
                      <w:delText>D</w:delText>
                    </w:r>
                  </w:del>
                  <w:r>
                    <w:rPr>
                      <w:w w:val="115"/>
                    </w:rPr>
                    <w:t>eterminar</w:t>
                  </w:r>
                  <w:r>
                    <w:rPr>
                      <w:spacing w:val="-11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la</w:t>
                  </w:r>
                  <w:r>
                    <w:rPr>
                      <w:spacing w:val="-10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viabilidad</w:t>
                  </w:r>
                  <w:r>
                    <w:rPr>
                      <w:spacing w:val="-11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e</w:t>
                  </w:r>
                  <w:r>
                    <w:rPr>
                      <w:spacing w:val="-86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identificar</w:t>
                  </w:r>
                  <w:r>
                    <w:rPr>
                      <w:spacing w:val="-15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los</w:t>
                  </w:r>
                  <w:r>
                    <w:rPr>
                      <w:spacing w:val="-15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requerimientos</w:t>
                  </w:r>
                  <w:ins w:id="5" w:author="Usuario" w:date="2022-11-21T06:13:00Z">
                    <w:r w:rsidR="009D5832">
                      <w:rPr>
                        <w:w w:val="115"/>
                      </w:rPr>
                      <w:t xml:space="preserve"> y valor asociado</w:t>
                    </w:r>
                  </w:ins>
                  <w:r>
                    <w:rPr>
                      <w:spacing w:val="60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del</w:t>
                  </w:r>
                  <w:r>
                    <w:rPr>
                      <w:spacing w:val="60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negocio</w:t>
                  </w:r>
                  <w:del w:id="6" w:author="Usuario" w:date="2022-11-21T06:13:00Z">
                    <w:r w:rsidDel="009D5832">
                      <w:rPr>
                        <w:spacing w:val="60"/>
                        <w:w w:val="115"/>
                      </w:rPr>
                      <w:delText xml:space="preserve"> </w:delText>
                    </w:r>
                    <w:r w:rsidDel="009D5832">
                      <w:rPr>
                        <w:w w:val="115"/>
                      </w:rPr>
                      <w:delText>y</w:delText>
                    </w:r>
                    <w:r w:rsidDel="009D5832">
                      <w:rPr>
                        <w:spacing w:val="60"/>
                        <w:w w:val="115"/>
                      </w:rPr>
                      <w:delText xml:space="preserve"> </w:delText>
                    </w:r>
                    <w:r w:rsidDel="009D5832">
                      <w:rPr>
                        <w:w w:val="115"/>
                      </w:rPr>
                      <w:delText>su</w:delText>
                    </w:r>
                  </w:del>
                </w:p>
                <w:p w14:paraId="75390B28" w14:textId="36FA1EE8" w:rsidR="00266C46" w:rsidRDefault="00544A7C" w:rsidP="009D5832">
                  <w:pPr>
                    <w:pStyle w:val="Textoindependiente"/>
                    <w:spacing w:before="5" w:line="290" w:lineRule="auto"/>
                    <w:pPrChange w:id="7" w:author="Usuario" w:date="2022-11-21T06:14:00Z">
                      <w:pPr>
                        <w:pStyle w:val="Textoindependiente"/>
                        <w:spacing w:before="1" w:line="290" w:lineRule="auto"/>
                        <w:ind w:left="273" w:right="400" w:firstLine="75"/>
                        <w:jc w:val="center"/>
                      </w:pPr>
                    </w:pPrChange>
                  </w:pPr>
                  <w:del w:id="8" w:author="Usuario" w:date="2022-11-21T06:13:00Z">
                    <w:r w:rsidDel="009D5832">
                      <w:rPr>
                        <w:w w:val="110"/>
                      </w:rPr>
                      <w:delText>valor</w:delText>
                    </w:r>
                    <w:r w:rsidDel="009D5832">
                      <w:rPr>
                        <w:spacing w:val="4"/>
                        <w:w w:val="110"/>
                      </w:rPr>
                      <w:delText xml:space="preserve"> </w:delText>
                    </w:r>
                    <w:r w:rsidDel="009D5832">
                      <w:rPr>
                        <w:w w:val="110"/>
                      </w:rPr>
                      <w:delText>asociado</w:delText>
                    </w:r>
                  </w:del>
                  <w:ins w:id="9" w:author="Usuario" w:date="2022-11-21T06:13:00Z">
                    <w:r w:rsidR="009D5832">
                      <w:rPr>
                        <w:w w:val="110"/>
                      </w:rPr>
                      <w:t>.</w:t>
                    </w:r>
                  </w:ins>
                  <w:del w:id="10" w:author="Usuario" w:date="2022-11-21T06:13:00Z">
                    <w:r w:rsidDel="009D5832">
                      <w:rPr>
                        <w:w w:val="110"/>
                      </w:rPr>
                      <w:delText>,</w:delText>
                    </w:r>
                  </w:del>
                  <w:r>
                    <w:rPr>
                      <w:spacing w:val="4"/>
                      <w:w w:val="110"/>
                    </w:rPr>
                    <w:t xml:space="preserve"> </w:t>
                  </w:r>
                  <w:ins w:id="11" w:author="Usuario" w:date="2022-11-21T06:13:00Z">
                    <w:r w:rsidR="009D5832">
                      <w:rPr>
                        <w:w w:val="110"/>
                      </w:rPr>
                      <w:t>E</w:t>
                    </w:r>
                  </w:ins>
                  <w:del w:id="12" w:author="Usuario" w:date="2022-11-21T06:13:00Z">
                    <w:r w:rsidDel="009D5832">
                      <w:rPr>
                        <w:w w:val="110"/>
                      </w:rPr>
                      <w:delText>e</w:delText>
                    </w:r>
                  </w:del>
                  <w:r>
                    <w:rPr>
                      <w:w w:val="110"/>
                    </w:rPr>
                    <w:t>n</w:t>
                  </w:r>
                  <w:r>
                    <w:rPr>
                      <w:spacing w:val="4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este</w:t>
                  </w:r>
                  <w:r>
                    <w:rPr>
                      <w:spacing w:val="4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análisis</w:t>
                  </w:r>
                  <w:r>
                    <w:rPr>
                      <w:spacing w:val="4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de</w:t>
                  </w:r>
                  <w:r>
                    <w:rPr>
                      <w:spacing w:val="4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los</w:t>
                  </w:r>
                  <w:r>
                    <w:rPr>
                      <w:spacing w:val="4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requerimiento</w:t>
                  </w:r>
                  <w:ins w:id="13" w:author="Usuario" w:date="2022-11-21T06:14:00Z">
                    <w:r w:rsidR="009D5832">
                      <w:rPr>
                        <w:spacing w:val="-1"/>
                        <w:w w:val="115"/>
                      </w:rPr>
                      <w:t>s s</w:t>
                    </w:r>
                  </w:ins>
                  <w:del w:id="14" w:author="Usuario" w:date="2022-11-21T06:14:00Z">
                    <w:r w:rsidDel="009D5832">
                      <w:rPr>
                        <w:w w:val="110"/>
                      </w:rPr>
                      <w:delText>s</w:delText>
                    </w:r>
                    <w:r w:rsidDel="009D5832">
                      <w:rPr>
                        <w:spacing w:val="-83"/>
                        <w:w w:val="110"/>
                      </w:rPr>
                      <w:delText xml:space="preserve"> </w:delText>
                    </w:r>
                    <w:r w:rsidDel="009D5832">
                      <w:rPr>
                        <w:spacing w:val="-1"/>
                        <w:w w:val="115"/>
                      </w:rPr>
                      <w:delText>s</w:delText>
                    </w:r>
                  </w:del>
                  <w:r>
                    <w:rPr>
                      <w:spacing w:val="-1"/>
                      <w:w w:val="115"/>
                    </w:rPr>
                    <w:t xml:space="preserve">e identifican las necesidades específicas </w:t>
                  </w:r>
                  <w:del w:id="15" w:author="Usuario" w:date="2022-11-21T06:13:00Z">
                    <w:r w:rsidDel="009D5832">
                      <w:rPr>
                        <w:spacing w:val="-1"/>
                        <w:w w:val="115"/>
                      </w:rPr>
                      <w:delText>que tiene</w:delText>
                    </w:r>
                  </w:del>
                  <w:ins w:id="16" w:author="Usuario" w:date="2022-11-21T06:13:00Z">
                    <w:r w:rsidR="009D5832">
                      <w:rPr>
                        <w:spacing w:val="-1"/>
                        <w:w w:val="115"/>
                      </w:rPr>
                      <w:t>de</w:t>
                    </w:r>
                  </w:ins>
                  <w:r>
                    <w:rPr>
                      <w:w w:val="115"/>
                    </w:rPr>
                    <w:t xml:space="preserve"> una organización con respecto al análisis de la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w w:val="110"/>
                    </w:rPr>
                    <w:t>información. También se debe ser previsor</w:t>
                  </w:r>
                  <w:ins w:id="17" w:author="Usuario" w:date="2022-11-21T06:15:00Z">
                    <w:r w:rsidR="009D5832">
                      <w:rPr>
                        <w:w w:val="110"/>
                      </w:rPr>
                      <w:t xml:space="preserve"> y</w:t>
                    </w:r>
                  </w:ins>
                  <w:del w:id="18" w:author="Usuario" w:date="2022-11-21T06:15:00Z">
                    <w:r w:rsidDel="009D5832">
                      <w:rPr>
                        <w:w w:val="110"/>
                      </w:rPr>
                      <w:delText>,</w:delText>
                    </w:r>
                  </w:del>
                  <w:r>
                    <w:rPr>
                      <w:w w:val="110"/>
                    </w:rPr>
                    <w:t xml:space="preserve"> pensar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5"/>
                    </w:rPr>
                    <w:t>más</w:t>
                  </w:r>
                  <w:r>
                    <w:rPr>
                      <w:spacing w:val="-6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allá</w:t>
                  </w:r>
                  <w:r>
                    <w:rPr>
                      <w:spacing w:val="-6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de</w:t>
                  </w:r>
                  <w:r>
                    <w:rPr>
                      <w:spacing w:val="-6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la</w:t>
                  </w:r>
                  <w:r>
                    <w:rPr>
                      <w:spacing w:val="-5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necesidad</w:t>
                  </w:r>
                  <w:r>
                    <w:rPr>
                      <w:spacing w:val="-6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actual</w:t>
                  </w:r>
                  <w:r>
                    <w:rPr>
                      <w:spacing w:val="-6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para</w:t>
                  </w:r>
                  <w:r>
                    <w:rPr>
                      <w:spacing w:val="-6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cubrir</w:t>
                  </w:r>
                  <w:r>
                    <w:rPr>
                      <w:spacing w:val="-5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la</w:t>
                  </w:r>
                  <w:r>
                    <w:rPr>
                      <w:spacing w:val="-6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futura</w:t>
                  </w:r>
                  <w:ins w:id="19" w:author="Usuario" w:date="2022-11-21T06:15:00Z">
                    <w:r w:rsidR="009D5832">
                      <w:rPr>
                        <w:w w:val="115"/>
                      </w:rPr>
                      <w:t>.</w:t>
                    </w:r>
                  </w:ins>
                  <w:del w:id="20" w:author="Usuario" w:date="2022-11-21T06:15:00Z">
                    <w:r w:rsidDel="009D5832">
                      <w:rPr>
                        <w:w w:val="115"/>
                      </w:rPr>
                      <w:delText>,</w:delText>
                    </w:r>
                  </w:del>
                  <w:ins w:id="21" w:author="Usuario" w:date="2022-11-21T06:15:00Z">
                    <w:r w:rsidR="009D5832">
                      <w:rPr>
                        <w:w w:val="115"/>
                      </w:rPr>
                      <w:t xml:space="preserve"> C</w:t>
                    </w:r>
                  </w:ins>
                  <w:del w:id="22" w:author="Usuario" w:date="2022-11-21T06:15:00Z">
                    <w:r w:rsidDel="009D5832">
                      <w:rPr>
                        <w:spacing w:val="-87"/>
                        <w:w w:val="115"/>
                      </w:rPr>
                      <w:delText xml:space="preserve"> </w:delText>
                    </w:r>
                    <w:r w:rsidDel="009D5832">
                      <w:rPr>
                        <w:w w:val="115"/>
                      </w:rPr>
                      <w:delText>e</w:delText>
                    </w:r>
                    <w:r w:rsidDel="009D5832">
                      <w:rPr>
                        <w:w w:val="115"/>
                      </w:rPr>
                      <w:delText>s c</w:delText>
                    </w:r>
                  </w:del>
                  <w:r>
                    <w:rPr>
                      <w:w w:val="115"/>
                    </w:rPr>
                    <w:t>onv</w:t>
                  </w:r>
                  <w:ins w:id="23" w:author="Usuario" w:date="2022-11-21T06:15:00Z">
                    <w:r w:rsidR="009D5832">
                      <w:rPr>
                        <w:w w:val="115"/>
                      </w:rPr>
                      <w:t>iene</w:t>
                    </w:r>
                  </w:ins>
                  <w:del w:id="24" w:author="Usuario" w:date="2022-11-21T06:15:00Z">
                    <w:r w:rsidDel="009D5832">
                      <w:rPr>
                        <w:w w:val="115"/>
                      </w:rPr>
                      <w:delText>e</w:delText>
                    </w:r>
                    <w:r w:rsidDel="009D5832">
                      <w:rPr>
                        <w:w w:val="115"/>
                      </w:rPr>
                      <w:delText>niente</w:delText>
                    </w:r>
                  </w:del>
                  <w:r>
                    <w:rPr>
                      <w:w w:val="115"/>
                    </w:rPr>
                    <w:t xml:space="preserve"> hacer un diagnóstico y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conceptualización</w:t>
                  </w:r>
                  <w:r>
                    <w:rPr>
                      <w:spacing w:val="-9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adecuada</w:t>
                  </w:r>
                  <w:r>
                    <w:rPr>
                      <w:spacing w:val="-9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del</w:t>
                  </w:r>
                  <w:r>
                    <w:rPr>
                      <w:spacing w:val="-8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mismo</w:t>
                  </w:r>
                  <w:del w:id="25" w:author="Usuario" w:date="2022-11-21T06:15:00Z">
                    <w:r w:rsidDel="009D5832">
                      <w:rPr>
                        <w:w w:val="115"/>
                      </w:rPr>
                      <w:delText>,</w:delText>
                    </w:r>
                  </w:del>
                  <w:ins w:id="26" w:author="Usuario" w:date="2022-11-21T06:15:00Z">
                    <w:r w:rsidR="009D5832">
                      <w:rPr>
                        <w:w w:val="115"/>
                      </w:rPr>
                      <w:t xml:space="preserve"> e</w:t>
                    </w:r>
                  </w:ins>
                  <w:r>
                    <w:rPr>
                      <w:spacing w:val="-9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identificar</w:t>
                  </w:r>
                </w:p>
              </w:txbxContent>
            </v:textbox>
            <w10:wrap anchorx="page"/>
          </v:shape>
        </w:pict>
      </w:r>
      <w:r>
        <w:rPr>
          <w:color w:val="2B4974"/>
          <w:w w:val="69"/>
        </w:rPr>
        <w:t>1</w:t>
      </w:r>
    </w:p>
    <w:p w14:paraId="44DF820A" w14:textId="77777777" w:rsidR="00266C46" w:rsidRDefault="00266C46">
      <w:pPr>
        <w:pStyle w:val="Textoindependiente"/>
        <w:rPr>
          <w:rFonts w:ascii="Arial"/>
          <w:b/>
          <w:sz w:val="20"/>
        </w:rPr>
      </w:pPr>
    </w:p>
    <w:p w14:paraId="4D8CA3BB" w14:textId="77777777" w:rsidR="00266C46" w:rsidRDefault="00266C46">
      <w:pPr>
        <w:pStyle w:val="Textoindependiente"/>
        <w:spacing w:before="11"/>
        <w:rPr>
          <w:rFonts w:ascii="Arial"/>
          <w:b/>
          <w:sz w:val="24"/>
        </w:rPr>
      </w:pPr>
    </w:p>
    <w:p w14:paraId="27721E91" w14:textId="77777777" w:rsidR="00266C46" w:rsidRDefault="00544A7C">
      <w:pPr>
        <w:pStyle w:val="Textoindependiente"/>
        <w:spacing w:before="89"/>
        <w:ind w:left="3692"/>
      </w:pPr>
      <w:r>
        <w:rPr>
          <w:w w:val="115"/>
        </w:rPr>
        <w:t>claramente</w:t>
      </w:r>
      <w:r>
        <w:rPr>
          <w:spacing w:val="-15"/>
          <w:w w:val="115"/>
        </w:rPr>
        <w:t xml:space="preserve"> </w:t>
      </w:r>
      <w:r>
        <w:rPr>
          <w:w w:val="115"/>
        </w:rPr>
        <w:t>los</w:t>
      </w:r>
      <w:r>
        <w:rPr>
          <w:spacing w:val="-15"/>
          <w:w w:val="115"/>
        </w:rPr>
        <w:t xml:space="preserve"> </w:t>
      </w:r>
      <w:r>
        <w:rPr>
          <w:w w:val="115"/>
        </w:rPr>
        <w:t>objetivos</w:t>
      </w:r>
      <w:r>
        <w:rPr>
          <w:spacing w:val="-15"/>
          <w:w w:val="115"/>
        </w:rPr>
        <w:t xml:space="preserve"> </w:t>
      </w:r>
      <w:r>
        <w:rPr>
          <w:w w:val="115"/>
        </w:rPr>
        <w:t>y</w:t>
      </w:r>
      <w:r>
        <w:rPr>
          <w:spacing w:val="-15"/>
          <w:w w:val="115"/>
        </w:rPr>
        <w:t xml:space="preserve"> </w:t>
      </w:r>
      <w:r>
        <w:rPr>
          <w:w w:val="115"/>
        </w:rPr>
        <w:t>el</w:t>
      </w:r>
      <w:r>
        <w:rPr>
          <w:spacing w:val="-15"/>
          <w:w w:val="115"/>
        </w:rPr>
        <w:t xml:space="preserve"> </w:t>
      </w:r>
      <w:r>
        <w:rPr>
          <w:w w:val="115"/>
        </w:rPr>
        <w:t>contenido</w:t>
      </w:r>
      <w:r>
        <w:rPr>
          <w:spacing w:val="-15"/>
          <w:w w:val="115"/>
        </w:rPr>
        <w:t xml:space="preserve"> </w:t>
      </w:r>
      <w:r>
        <w:rPr>
          <w:w w:val="115"/>
        </w:rPr>
        <w:t>del</w:t>
      </w:r>
      <w:r>
        <w:rPr>
          <w:spacing w:val="-14"/>
          <w:w w:val="115"/>
        </w:rPr>
        <w:t xml:space="preserve"> </w:t>
      </w:r>
      <w:r>
        <w:rPr>
          <w:w w:val="115"/>
        </w:rPr>
        <w:t>proyecto.</w:t>
      </w:r>
    </w:p>
    <w:p w14:paraId="600B6E26" w14:textId="77777777" w:rsidR="00266C46" w:rsidRDefault="00266C46">
      <w:pPr>
        <w:pStyle w:val="Textoindependiente"/>
        <w:rPr>
          <w:sz w:val="20"/>
        </w:rPr>
      </w:pPr>
    </w:p>
    <w:p w14:paraId="318DA0F7" w14:textId="77777777" w:rsidR="00266C46" w:rsidRDefault="00266C46">
      <w:pPr>
        <w:pStyle w:val="Textoindependiente"/>
        <w:rPr>
          <w:sz w:val="20"/>
        </w:rPr>
      </w:pPr>
    </w:p>
    <w:p w14:paraId="2164F28F" w14:textId="77777777" w:rsidR="00266C46" w:rsidRDefault="00266C46">
      <w:pPr>
        <w:pStyle w:val="Textoindependiente"/>
        <w:rPr>
          <w:sz w:val="20"/>
        </w:rPr>
      </w:pPr>
    </w:p>
    <w:p w14:paraId="38BA0EB9" w14:textId="5A5D6351" w:rsidR="00266C46" w:rsidRDefault="00544A7C">
      <w:pPr>
        <w:tabs>
          <w:tab w:val="left" w:pos="2583"/>
          <w:tab w:val="left" w:pos="3344"/>
        </w:tabs>
        <w:spacing w:before="248" w:line="297" w:lineRule="auto"/>
        <w:ind w:left="994" w:right="3911" w:hanging="117"/>
        <w:jc w:val="center"/>
        <w:rPr>
          <w:sz w:val="39"/>
        </w:rPr>
      </w:pPr>
      <w:r>
        <w:pict w14:anchorId="35992828">
          <v:shape id="_x0000_s1032" type="#_x0000_t202" style="position:absolute;left:0;text-align:left;margin-left:479.65pt;margin-top:39.3pt;width:47.15pt;height:115.95pt;z-index:15734272;mso-position-horizontal-relative:page" filled="f" stroked="f">
            <v:textbox inset="0,0,0,0">
              <w:txbxContent>
                <w:p w14:paraId="1FD6D999" w14:textId="77777777" w:rsidR="00266C46" w:rsidRDefault="00544A7C">
                  <w:pPr>
                    <w:spacing w:before="191"/>
                    <w:rPr>
                      <w:rFonts w:ascii="Arial"/>
                      <w:b/>
                      <w:sz w:val="165"/>
                    </w:rPr>
                  </w:pPr>
                  <w:r>
                    <w:rPr>
                      <w:rFonts w:ascii="Arial"/>
                      <w:b/>
                      <w:color w:val="2B4974"/>
                      <w:w w:val="102"/>
                      <w:sz w:val="165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rPr>
          <w:w w:val="115"/>
          <w:sz w:val="39"/>
        </w:rPr>
        <w:t>Construir</w:t>
      </w:r>
      <w:r>
        <w:rPr>
          <w:spacing w:val="1"/>
          <w:w w:val="115"/>
          <w:sz w:val="39"/>
        </w:rPr>
        <w:t xml:space="preserve"> </w:t>
      </w:r>
      <w:r>
        <w:rPr>
          <w:w w:val="115"/>
          <w:sz w:val="39"/>
        </w:rPr>
        <w:t>una</w:t>
      </w:r>
      <w:ins w:id="27" w:author="Usuario" w:date="2022-11-21T06:16:00Z">
        <w:r w:rsidR="00EF65DA" w:rsidRPr="00EF65DA">
          <w:rPr>
            <w:w w:val="115"/>
            <w:sz w:val="39"/>
          </w:rPr>
          <w:t xml:space="preserve"> </w:t>
        </w:r>
        <w:r w:rsidR="00EF65DA">
          <w:rPr>
            <w:w w:val="115"/>
            <w:sz w:val="39"/>
          </w:rPr>
          <w:t>adecuada</w:t>
        </w:r>
      </w:ins>
      <w:r>
        <w:rPr>
          <w:spacing w:val="1"/>
          <w:w w:val="115"/>
          <w:sz w:val="39"/>
        </w:rPr>
        <w:t xml:space="preserve"> </w:t>
      </w:r>
      <w:r>
        <w:rPr>
          <w:w w:val="115"/>
          <w:sz w:val="39"/>
        </w:rPr>
        <w:t>infraestructura</w:t>
      </w:r>
      <w:r>
        <w:rPr>
          <w:spacing w:val="1"/>
          <w:w w:val="115"/>
          <w:sz w:val="39"/>
        </w:rPr>
        <w:t xml:space="preserve"> </w:t>
      </w:r>
      <w:r>
        <w:rPr>
          <w:w w:val="115"/>
          <w:sz w:val="39"/>
        </w:rPr>
        <w:t>de</w:t>
      </w:r>
      <w:r>
        <w:rPr>
          <w:spacing w:val="1"/>
          <w:w w:val="115"/>
          <w:sz w:val="39"/>
        </w:rPr>
        <w:t xml:space="preserve"> </w:t>
      </w:r>
      <w:r>
        <w:rPr>
          <w:w w:val="115"/>
          <w:sz w:val="39"/>
        </w:rPr>
        <w:t>información</w:t>
      </w:r>
      <w:del w:id="28" w:author="Usuario" w:date="2022-11-21T06:16:00Z">
        <w:r w:rsidDel="00EF65DA">
          <w:rPr>
            <w:spacing w:val="1"/>
            <w:w w:val="115"/>
            <w:sz w:val="39"/>
          </w:rPr>
          <w:delText xml:space="preserve"> </w:delText>
        </w:r>
        <w:r w:rsidDel="00EF65DA">
          <w:rPr>
            <w:w w:val="115"/>
            <w:sz w:val="39"/>
          </w:rPr>
          <w:delText>adecuada</w:delText>
        </w:r>
      </w:del>
      <w:r>
        <w:rPr>
          <w:w w:val="115"/>
          <w:sz w:val="39"/>
        </w:rPr>
        <w:t>:</w:t>
      </w:r>
      <w:r>
        <w:rPr>
          <w:spacing w:val="1"/>
          <w:w w:val="115"/>
          <w:sz w:val="39"/>
        </w:rPr>
        <w:t xml:space="preserve"> </w:t>
      </w:r>
      <w:ins w:id="29" w:author="Usuario" w:date="2022-11-21T06:16:00Z">
        <w:r w:rsidR="007440C4">
          <w:rPr>
            <w:w w:val="115"/>
            <w:sz w:val="39"/>
          </w:rPr>
          <w:t>d</w:t>
        </w:r>
      </w:ins>
      <w:del w:id="30" w:author="Usuario" w:date="2022-11-21T06:16:00Z">
        <w:r w:rsidDel="007440C4">
          <w:rPr>
            <w:w w:val="115"/>
            <w:sz w:val="39"/>
          </w:rPr>
          <w:delText>D</w:delText>
        </w:r>
      </w:del>
      <w:r>
        <w:rPr>
          <w:w w:val="115"/>
          <w:sz w:val="39"/>
        </w:rPr>
        <w:t>iseñar</w:t>
      </w:r>
      <w:r>
        <w:rPr>
          <w:spacing w:val="1"/>
          <w:w w:val="115"/>
          <w:sz w:val="39"/>
        </w:rPr>
        <w:t xml:space="preserve"> </w:t>
      </w:r>
      <w:r>
        <w:rPr>
          <w:w w:val="115"/>
          <w:sz w:val="39"/>
        </w:rPr>
        <w:t>una base</w:t>
      </w:r>
      <w:r>
        <w:rPr>
          <w:spacing w:val="1"/>
          <w:w w:val="115"/>
          <w:sz w:val="39"/>
        </w:rPr>
        <w:t xml:space="preserve"> </w:t>
      </w:r>
      <w:r>
        <w:rPr>
          <w:w w:val="115"/>
          <w:sz w:val="39"/>
        </w:rPr>
        <w:t>única,</w:t>
      </w:r>
      <w:r>
        <w:rPr>
          <w:spacing w:val="1"/>
          <w:w w:val="115"/>
          <w:sz w:val="39"/>
        </w:rPr>
        <w:t xml:space="preserve"> </w:t>
      </w:r>
      <w:r>
        <w:rPr>
          <w:w w:val="115"/>
          <w:sz w:val="39"/>
        </w:rPr>
        <w:t>integrada,</w:t>
      </w:r>
      <w:del w:id="31" w:author="Usuario" w:date="2022-11-21T06:16:00Z">
        <w:r w:rsidDel="00EF65DA">
          <w:rPr>
            <w:w w:val="115"/>
            <w:sz w:val="39"/>
          </w:rPr>
          <w:delText xml:space="preserve"> </w:delText>
        </w:r>
      </w:del>
      <w:r>
        <w:rPr>
          <w:w w:val="115"/>
          <w:sz w:val="39"/>
        </w:rPr>
        <w:t xml:space="preserve"> fácil</w:t>
      </w:r>
      <w:r>
        <w:rPr>
          <w:spacing w:val="1"/>
          <w:w w:val="115"/>
          <w:sz w:val="39"/>
        </w:rPr>
        <w:t xml:space="preserve"> </w:t>
      </w:r>
      <w:r>
        <w:rPr>
          <w:w w:val="115"/>
          <w:sz w:val="39"/>
        </w:rPr>
        <w:t>de</w:t>
      </w:r>
      <w:r>
        <w:rPr>
          <w:spacing w:val="77"/>
          <w:w w:val="115"/>
          <w:sz w:val="39"/>
        </w:rPr>
        <w:t xml:space="preserve"> </w:t>
      </w:r>
      <w:r>
        <w:rPr>
          <w:w w:val="115"/>
          <w:sz w:val="39"/>
        </w:rPr>
        <w:t>usar</w:t>
      </w:r>
      <w:del w:id="32" w:author="Usuario" w:date="2022-11-21T06:17:00Z">
        <w:r w:rsidDel="00EF65DA">
          <w:rPr>
            <w:w w:val="115"/>
            <w:sz w:val="39"/>
          </w:rPr>
          <w:delText>,</w:delText>
        </w:r>
      </w:del>
      <w:r>
        <w:rPr>
          <w:spacing w:val="77"/>
          <w:w w:val="115"/>
          <w:sz w:val="39"/>
        </w:rPr>
        <w:t xml:space="preserve"> </w:t>
      </w:r>
      <w:r>
        <w:rPr>
          <w:w w:val="115"/>
          <w:sz w:val="39"/>
        </w:rPr>
        <w:t>y</w:t>
      </w:r>
      <w:r>
        <w:rPr>
          <w:spacing w:val="-24"/>
          <w:w w:val="115"/>
          <w:sz w:val="39"/>
        </w:rPr>
        <w:t xml:space="preserve"> </w:t>
      </w:r>
      <w:r>
        <w:rPr>
          <w:w w:val="115"/>
          <w:sz w:val="39"/>
        </w:rPr>
        <w:t>de</w:t>
      </w:r>
      <w:del w:id="33" w:author="Usuario" w:date="2022-11-21T06:17:00Z">
        <w:r w:rsidDel="00EF65DA">
          <w:rPr>
            <w:spacing w:val="-24"/>
            <w:w w:val="115"/>
            <w:sz w:val="39"/>
          </w:rPr>
          <w:delText xml:space="preserve"> </w:delText>
        </w:r>
        <w:r w:rsidDel="00EF65DA">
          <w:rPr>
            <w:w w:val="115"/>
            <w:sz w:val="39"/>
          </w:rPr>
          <w:delText>un</w:delText>
        </w:r>
      </w:del>
      <w:r>
        <w:rPr>
          <w:spacing w:val="78"/>
          <w:w w:val="115"/>
          <w:sz w:val="39"/>
        </w:rPr>
        <w:t xml:space="preserve"> </w:t>
      </w:r>
      <w:r>
        <w:rPr>
          <w:w w:val="115"/>
          <w:sz w:val="39"/>
        </w:rPr>
        <w:t>alto</w:t>
      </w:r>
      <w:r>
        <w:rPr>
          <w:spacing w:val="-24"/>
          <w:w w:val="115"/>
          <w:sz w:val="39"/>
        </w:rPr>
        <w:t xml:space="preserve"> </w:t>
      </w:r>
      <w:r>
        <w:rPr>
          <w:w w:val="115"/>
          <w:sz w:val="39"/>
        </w:rPr>
        <w:t>rendimiento</w:t>
      </w:r>
      <w:ins w:id="34" w:author="Usuario" w:date="2022-11-21T06:17:00Z">
        <w:r w:rsidR="00EF65DA">
          <w:rPr>
            <w:w w:val="115"/>
            <w:sz w:val="39"/>
          </w:rPr>
          <w:t xml:space="preserve">, </w:t>
        </w:r>
        <w:r w:rsidR="00CB699A">
          <w:rPr>
            <w:w w:val="115"/>
            <w:sz w:val="39"/>
          </w:rPr>
          <w:t>en la que</w:t>
        </w:r>
      </w:ins>
      <w:del w:id="35" w:author="Usuario" w:date="2022-11-21T06:17:00Z">
        <w:r w:rsidDel="00EF65DA">
          <w:rPr>
            <w:spacing w:val="-122"/>
            <w:w w:val="115"/>
            <w:sz w:val="39"/>
          </w:rPr>
          <w:delText xml:space="preserve"> </w:delText>
        </w:r>
        <w:r w:rsidDel="00EF65DA">
          <w:rPr>
            <w:w w:val="115"/>
            <w:sz w:val="39"/>
          </w:rPr>
          <w:delText>d</w:delText>
        </w:r>
        <w:r w:rsidDel="00CB699A">
          <w:rPr>
            <w:w w:val="115"/>
            <w:sz w:val="39"/>
          </w:rPr>
          <w:delText>onde</w:delText>
        </w:r>
      </w:del>
      <w:ins w:id="36" w:author="Usuario" w:date="2022-11-21T06:16:00Z">
        <w:r w:rsidR="00EF65DA">
          <w:rPr>
            <w:w w:val="115"/>
            <w:sz w:val="39"/>
          </w:rPr>
          <w:t xml:space="preserve"> </w:t>
        </w:r>
      </w:ins>
      <w:del w:id="37" w:author="Usuario" w:date="2022-11-21T06:16:00Z">
        <w:r w:rsidDel="00EF65DA">
          <w:rPr>
            <w:w w:val="115"/>
            <w:sz w:val="39"/>
          </w:rPr>
          <w:tab/>
        </w:r>
      </w:del>
      <w:r>
        <w:rPr>
          <w:w w:val="115"/>
          <w:sz w:val="39"/>
        </w:rPr>
        <w:t>se</w:t>
      </w:r>
      <w:ins w:id="38" w:author="Usuario" w:date="2022-11-21T06:16:00Z">
        <w:r w:rsidR="00EF65DA">
          <w:rPr>
            <w:w w:val="115"/>
            <w:sz w:val="39"/>
          </w:rPr>
          <w:t xml:space="preserve"> </w:t>
        </w:r>
      </w:ins>
      <w:del w:id="39" w:author="Usuario" w:date="2022-11-21T06:16:00Z">
        <w:r w:rsidDel="00EF65DA">
          <w:rPr>
            <w:w w:val="115"/>
            <w:sz w:val="39"/>
          </w:rPr>
          <w:tab/>
        </w:r>
      </w:del>
      <w:r>
        <w:rPr>
          <w:w w:val="115"/>
          <w:sz w:val="39"/>
        </w:rPr>
        <w:t>reflejen</w:t>
      </w:r>
      <w:r>
        <w:rPr>
          <w:spacing w:val="1"/>
          <w:w w:val="115"/>
          <w:sz w:val="39"/>
        </w:rPr>
        <w:t xml:space="preserve"> </w:t>
      </w:r>
      <w:r>
        <w:rPr>
          <w:w w:val="115"/>
          <w:sz w:val="39"/>
        </w:rPr>
        <w:t>los</w:t>
      </w:r>
      <w:r>
        <w:rPr>
          <w:spacing w:val="1"/>
          <w:w w:val="115"/>
          <w:sz w:val="39"/>
        </w:rPr>
        <w:t xml:space="preserve"> </w:t>
      </w:r>
      <w:r>
        <w:rPr>
          <w:w w:val="115"/>
          <w:sz w:val="39"/>
        </w:rPr>
        <w:t>requerimientos</w:t>
      </w:r>
      <w:r>
        <w:rPr>
          <w:spacing w:val="94"/>
          <w:w w:val="115"/>
          <w:sz w:val="39"/>
        </w:rPr>
        <w:t xml:space="preserve"> </w:t>
      </w:r>
      <w:r>
        <w:rPr>
          <w:w w:val="115"/>
          <w:sz w:val="39"/>
        </w:rPr>
        <w:t>del</w:t>
      </w:r>
      <w:r>
        <w:rPr>
          <w:spacing w:val="-16"/>
          <w:w w:val="115"/>
          <w:sz w:val="39"/>
        </w:rPr>
        <w:t xml:space="preserve"> </w:t>
      </w:r>
      <w:r>
        <w:rPr>
          <w:w w:val="115"/>
          <w:sz w:val="39"/>
        </w:rPr>
        <w:t>negocio.</w:t>
      </w:r>
    </w:p>
    <w:p w14:paraId="54D3A094" w14:textId="77777777" w:rsidR="00266C46" w:rsidRDefault="00266C46">
      <w:pPr>
        <w:pStyle w:val="Textoindependiente"/>
        <w:rPr>
          <w:sz w:val="46"/>
        </w:rPr>
      </w:pPr>
    </w:p>
    <w:p w14:paraId="55C431A5" w14:textId="77777777" w:rsidR="00266C46" w:rsidRDefault="00266C46">
      <w:pPr>
        <w:pStyle w:val="Textoindependiente"/>
        <w:rPr>
          <w:sz w:val="46"/>
        </w:rPr>
      </w:pPr>
    </w:p>
    <w:p w14:paraId="62B165A6" w14:textId="77777777" w:rsidR="00266C46" w:rsidRDefault="00266C46">
      <w:pPr>
        <w:pStyle w:val="Textoindependiente"/>
        <w:rPr>
          <w:sz w:val="46"/>
        </w:rPr>
      </w:pPr>
    </w:p>
    <w:p w14:paraId="4A9581EC" w14:textId="77777777" w:rsidR="00266C46" w:rsidRDefault="00266C46">
      <w:pPr>
        <w:pStyle w:val="Textoindependiente"/>
        <w:spacing w:before="9"/>
        <w:rPr>
          <w:sz w:val="53"/>
        </w:rPr>
      </w:pPr>
    </w:p>
    <w:p w14:paraId="64A614CC" w14:textId="77777777" w:rsidR="00266C46" w:rsidRDefault="00544A7C">
      <w:pPr>
        <w:ind w:left="101"/>
        <w:rPr>
          <w:rFonts w:ascii="Arial"/>
          <w:b/>
          <w:sz w:val="165"/>
        </w:rPr>
      </w:pPr>
      <w:r>
        <w:pict w14:anchorId="4FA66936">
          <v:shape id="_x0000_s1031" type="#_x0000_t202" style="position:absolute;left:0;text-align:left;margin-left:178.45pt;margin-top:-27.65pt;width:397.5pt;height:180pt;z-index:15733248;mso-position-horizontal-relative:page" filled="f" stroked="f">
            <v:textbox inset="0,0,0,0">
              <w:txbxContent>
                <w:p w14:paraId="45C90F40" w14:textId="77777777" w:rsidR="00266C46" w:rsidRDefault="00266C46">
                  <w:pPr>
                    <w:pStyle w:val="Textoindependiente"/>
                    <w:spacing w:before="10"/>
                    <w:rPr>
                      <w:rFonts w:ascii="Arial"/>
                      <w:b/>
                      <w:sz w:val="48"/>
                    </w:rPr>
                  </w:pPr>
                </w:p>
                <w:p w14:paraId="4D5AE7C3" w14:textId="325B3D42" w:rsidR="00266C46" w:rsidRDefault="00544A7C">
                  <w:pPr>
                    <w:spacing w:line="288" w:lineRule="auto"/>
                    <w:ind w:left="224" w:right="290" w:hanging="150"/>
                    <w:jc w:val="center"/>
                    <w:rPr>
                      <w:sz w:val="50"/>
                    </w:rPr>
                  </w:pPr>
                  <w:r w:rsidRPr="009175A5">
                    <w:rPr>
                      <w:w w:val="115"/>
                      <w:sz w:val="46"/>
                      <w:szCs w:val="46"/>
                      <w:rPrChange w:id="40" w:author="Usuario" w:date="2022-11-21T06:18:00Z">
                        <w:rPr>
                          <w:w w:val="115"/>
                          <w:sz w:val="50"/>
                        </w:rPr>
                      </w:rPrChange>
                    </w:rPr>
                    <w:t>Realizar</w:t>
                  </w:r>
                  <w:r w:rsidRPr="009175A5">
                    <w:rPr>
                      <w:spacing w:val="1"/>
                      <w:w w:val="115"/>
                      <w:sz w:val="46"/>
                      <w:szCs w:val="46"/>
                      <w:rPrChange w:id="41" w:author="Usuario" w:date="2022-11-21T06:18:00Z">
                        <w:rPr>
                          <w:spacing w:val="1"/>
                          <w:w w:val="115"/>
                          <w:sz w:val="50"/>
                        </w:rPr>
                      </w:rPrChange>
                    </w:rPr>
                    <w:t xml:space="preserve"> </w:t>
                  </w:r>
                  <w:r w:rsidRPr="009175A5">
                    <w:rPr>
                      <w:w w:val="115"/>
                      <w:sz w:val="46"/>
                      <w:szCs w:val="46"/>
                      <w:rPrChange w:id="42" w:author="Usuario" w:date="2022-11-21T06:18:00Z">
                        <w:rPr>
                          <w:w w:val="115"/>
                          <w:sz w:val="50"/>
                        </w:rPr>
                      </w:rPrChange>
                    </w:rPr>
                    <w:t>entregas</w:t>
                  </w:r>
                  <w:r w:rsidRPr="009175A5">
                    <w:rPr>
                      <w:spacing w:val="1"/>
                      <w:w w:val="115"/>
                      <w:sz w:val="46"/>
                      <w:szCs w:val="46"/>
                      <w:rPrChange w:id="43" w:author="Usuario" w:date="2022-11-21T06:18:00Z">
                        <w:rPr>
                          <w:spacing w:val="1"/>
                          <w:w w:val="115"/>
                          <w:sz w:val="50"/>
                        </w:rPr>
                      </w:rPrChange>
                    </w:rPr>
                    <w:t xml:space="preserve"> </w:t>
                  </w:r>
                  <w:r w:rsidRPr="009175A5">
                    <w:rPr>
                      <w:w w:val="115"/>
                      <w:sz w:val="46"/>
                      <w:szCs w:val="46"/>
                      <w:rPrChange w:id="44" w:author="Usuario" w:date="2022-11-21T06:18:00Z">
                        <w:rPr>
                          <w:w w:val="115"/>
                          <w:sz w:val="50"/>
                        </w:rPr>
                      </w:rPrChange>
                    </w:rPr>
                    <w:t>en</w:t>
                  </w:r>
                  <w:r w:rsidRPr="009175A5">
                    <w:rPr>
                      <w:spacing w:val="1"/>
                      <w:w w:val="115"/>
                      <w:sz w:val="46"/>
                      <w:szCs w:val="46"/>
                      <w:rPrChange w:id="45" w:author="Usuario" w:date="2022-11-21T06:18:00Z">
                        <w:rPr>
                          <w:spacing w:val="1"/>
                          <w:w w:val="115"/>
                          <w:sz w:val="50"/>
                        </w:rPr>
                      </w:rPrChange>
                    </w:rPr>
                    <w:t xml:space="preserve"> </w:t>
                  </w:r>
                  <w:r w:rsidRPr="009175A5">
                    <w:rPr>
                      <w:w w:val="115"/>
                      <w:sz w:val="46"/>
                      <w:szCs w:val="46"/>
                      <w:rPrChange w:id="46" w:author="Usuario" w:date="2022-11-21T06:18:00Z">
                        <w:rPr>
                          <w:w w:val="115"/>
                          <w:sz w:val="50"/>
                        </w:rPr>
                      </w:rPrChange>
                    </w:rPr>
                    <w:t>incrementos</w:t>
                  </w:r>
                  <w:r w:rsidRPr="009175A5">
                    <w:rPr>
                      <w:spacing w:val="1"/>
                      <w:w w:val="115"/>
                      <w:sz w:val="46"/>
                      <w:szCs w:val="46"/>
                      <w:rPrChange w:id="47" w:author="Usuario" w:date="2022-11-21T06:18:00Z">
                        <w:rPr>
                          <w:spacing w:val="1"/>
                          <w:w w:val="115"/>
                          <w:sz w:val="50"/>
                        </w:rPr>
                      </w:rPrChange>
                    </w:rPr>
                    <w:t xml:space="preserve"> </w:t>
                  </w:r>
                  <w:r w:rsidRPr="009175A5">
                    <w:rPr>
                      <w:w w:val="115"/>
                      <w:sz w:val="46"/>
                      <w:szCs w:val="46"/>
                      <w:rPrChange w:id="48" w:author="Usuario" w:date="2022-11-21T06:18:00Z">
                        <w:rPr>
                          <w:w w:val="115"/>
                          <w:sz w:val="50"/>
                        </w:rPr>
                      </w:rPrChange>
                    </w:rPr>
                    <w:t>significativos</w:t>
                  </w:r>
                  <w:ins w:id="49" w:author="Usuario" w:date="2022-11-21T06:20:00Z">
                    <w:r w:rsidR="005E6670">
                      <w:rPr>
                        <w:w w:val="115"/>
                        <w:sz w:val="46"/>
                        <w:szCs w:val="46"/>
                      </w:rPr>
                      <w:t>: estos</w:t>
                    </w:r>
                  </w:ins>
                  <w:del w:id="50" w:author="Usuario" w:date="2022-11-21T06:17:00Z">
                    <w:r w:rsidRPr="009175A5" w:rsidDel="009175A5">
                      <w:rPr>
                        <w:w w:val="115"/>
                        <w:sz w:val="46"/>
                        <w:szCs w:val="46"/>
                        <w:rPrChange w:id="51" w:author="Usuario" w:date="2022-11-21T06:18:00Z">
                          <w:rPr>
                            <w:w w:val="115"/>
                            <w:sz w:val="50"/>
                          </w:rPr>
                        </w:rPrChange>
                      </w:rPr>
                      <w:delText>:</w:delText>
                    </w:r>
                  </w:del>
                  <w:del w:id="52" w:author="Usuario" w:date="2022-11-21T06:20:00Z">
                    <w:r w:rsidRPr="009175A5" w:rsidDel="005E6670">
                      <w:rPr>
                        <w:spacing w:val="1"/>
                        <w:w w:val="115"/>
                        <w:sz w:val="46"/>
                        <w:szCs w:val="46"/>
                        <w:rPrChange w:id="53" w:author="Usuario" w:date="2022-11-21T06:18:00Z">
                          <w:rPr>
                            <w:spacing w:val="1"/>
                            <w:w w:val="115"/>
                            <w:sz w:val="50"/>
                          </w:rPr>
                        </w:rPrChange>
                      </w:rPr>
                      <w:delText xml:space="preserve"> </w:delText>
                    </w:r>
                  </w:del>
                  <w:ins w:id="54" w:author="Usuario" w:date="2022-11-21T06:20:00Z">
                    <w:r w:rsidR="005E6670">
                      <w:rPr>
                        <w:spacing w:val="1"/>
                        <w:w w:val="115"/>
                        <w:sz w:val="46"/>
                        <w:szCs w:val="46"/>
                      </w:rPr>
                      <w:t xml:space="preserve"> deben ser</w:t>
                    </w:r>
                  </w:ins>
                  <w:ins w:id="55" w:author="Usuario" w:date="2022-11-21T06:18:00Z">
                    <w:r w:rsidR="009175A5" w:rsidRPr="009175A5">
                      <w:rPr>
                        <w:spacing w:val="1"/>
                        <w:w w:val="115"/>
                        <w:sz w:val="46"/>
                        <w:szCs w:val="46"/>
                        <w:rPrChange w:id="56" w:author="Usuario" w:date="2022-11-21T06:18:00Z">
                          <w:rPr>
                            <w:spacing w:val="1"/>
                            <w:w w:val="115"/>
                            <w:sz w:val="50"/>
                          </w:rPr>
                        </w:rPrChange>
                      </w:rPr>
                      <w:t xml:space="preserve"> </w:t>
                    </w:r>
                  </w:ins>
                  <w:del w:id="57" w:author="Usuario" w:date="2022-11-21T06:17:00Z">
                    <w:r w:rsidRPr="009175A5" w:rsidDel="009175A5">
                      <w:rPr>
                        <w:w w:val="110"/>
                        <w:sz w:val="46"/>
                        <w:szCs w:val="46"/>
                        <w:rPrChange w:id="58" w:author="Usuario" w:date="2022-11-21T06:18:00Z">
                          <w:rPr>
                            <w:w w:val="110"/>
                            <w:sz w:val="50"/>
                          </w:rPr>
                        </w:rPrChange>
                      </w:rPr>
                      <w:delText>Incrementos</w:delText>
                    </w:r>
                    <w:r w:rsidRPr="009175A5" w:rsidDel="009175A5">
                      <w:rPr>
                        <w:spacing w:val="7"/>
                        <w:w w:val="110"/>
                        <w:sz w:val="46"/>
                        <w:szCs w:val="46"/>
                        <w:rPrChange w:id="59" w:author="Usuario" w:date="2022-11-21T06:18:00Z">
                          <w:rPr>
                            <w:spacing w:val="7"/>
                            <w:w w:val="110"/>
                            <w:sz w:val="50"/>
                          </w:rPr>
                        </w:rPrChange>
                      </w:rPr>
                      <w:delText xml:space="preserve"> </w:delText>
                    </w:r>
                  </w:del>
                  <w:r w:rsidRPr="009175A5">
                    <w:rPr>
                      <w:w w:val="110"/>
                      <w:sz w:val="46"/>
                      <w:szCs w:val="46"/>
                      <w:rPrChange w:id="60" w:author="Usuario" w:date="2022-11-21T06:18:00Z">
                        <w:rPr>
                          <w:w w:val="110"/>
                          <w:sz w:val="50"/>
                        </w:rPr>
                      </w:rPrChange>
                    </w:rPr>
                    <w:t>entregables</w:t>
                  </w:r>
                  <w:r w:rsidRPr="009175A5">
                    <w:rPr>
                      <w:spacing w:val="7"/>
                      <w:w w:val="110"/>
                      <w:sz w:val="46"/>
                      <w:szCs w:val="46"/>
                      <w:rPrChange w:id="61" w:author="Usuario" w:date="2022-11-21T06:18:00Z">
                        <w:rPr>
                          <w:spacing w:val="7"/>
                          <w:w w:val="110"/>
                          <w:sz w:val="50"/>
                        </w:rPr>
                      </w:rPrChange>
                    </w:rPr>
                    <w:t xml:space="preserve"> </w:t>
                  </w:r>
                  <w:r w:rsidRPr="009175A5">
                    <w:rPr>
                      <w:w w:val="110"/>
                      <w:sz w:val="46"/>
                      <w:szCs w:val="46"/>
                      <w:rPrChange w:id="62" w:author="Usuario" w:date="2022-11-21T06:18:00Z">
                        <w:rPr>
                          <w:w w:val="110"/>
                          <w:sz w:val="50"/>
                        </w:rPr>
                      </w:rPrChange>
                    </w:rPr>
                    <w:t>en</w:t>
                  </w:r>
                  <w:r w:rsidRPr="009175A5">
                    <w:rPr>
                      <w:spacing w:val="1"/>
                      <w:w w:val="110"/>
                      <w:sz w:val="46"/>
                      <w:szCs w:val="46"/>
                      <w:rPrChange w:id="63" w:author="Usuario" w:date="2022-11-21T06:18:00Z">
                        <w:rPr>
                          <w:spacing w:val="1"/>
                          <w:w w:val="110"/>
                          <w:sz w:val="50"/>
                        </w:rPr>
                      </w:rPrChange>
                    </w:rPr>
                    <w:t xml:space="preserve"> </w:t>
                  </w:r>
                  <w:r w:rsidRPr="009175A5">
                    <w:rPr>
                      <w:w w:val="115"/>
                      <w:sz w:val="46"/>
                      <w:szCs w:val="46"/>
                      <w:rPrChange w:id="64" w:author="Usuario" w:date="2022-11-21T06:18:00Z">
                        <w:rPr>
                          <w:w w:val="115"/>
                          <w:sz w:val="50"/>
                        </w:rPr>
                      </w:rPrChange>
                    </w:rPr>
                    <w:t>plazos,</w:t>
                  </w:r>
                  <w:r w:rsidRPr="009175A5">
                    <w:rPr>
                      <w:spacing w:val="-11"/>
                      <w:w w:val="115"/>
                      <w:sz w:val="46"/>
                      <w:szCs w:val="46"/>
                      <w:rPrChange w:id="65" w:author="Usuario" w:date="2022-11-21T06:18:00Z">
                        <w:rPr>
                          <w:spacing w:val="-11"/>
                          <w:w w:val="115"/>
                          <w:sz w:val="50"/>
                        </w:rPr>
                      </w:rPrChange>
                    </w:rPr>
                    <w:t xml:space="preserve"> </w:t>
                  </w:r>
                  <w:r w:rsidRPr="009175A5">
                    <w:rPr>
                      <w:w w:val="115"/>
                      <w:sz w:val="46"/>
                      <w:szCs w:val="46"/>
                      <w:rPrChange w:id="66" w:author="Usuario" w:date="2022-11-21T06:18:00Z">
                        <w:rPr>
                          <w:w w:val="115"/>
                          <w:sz w:val="50"/>
                        </w:rPr>
                      </w:rPrChange>
                    </w:rPr>
                    <w:t>tipo</w:t>
                  </w:r>
                  <w:ins w:id="67" w:author="Usuario" w:date="2022-11-21T06:18:00Z">
                    <w:r w:rsidR="009175A5" w:rsidRPr="009175A5">
                      <w:rPr>
                        <w:w w:val="115"/>
                        <w:sz w:val="46"/>
                        <w:szCs w:val="46"/>
                        <w:rPrChange w:id="68" w:author="Usuario" w:date="2022-11-21T06:18:00Z">
                          <w:rPr>
                            <w:w w:val="115"/>
                            <w:sz w:val="50"/>
                          </w:rPr>
                        </w:rPrChange>
                      </w:rPr>
                      <w:t>,</w:t>
                    </w:r>
                  </w:ins>
                  <w:r w:rsidRPr="009175A5">
                    <w:rPr>
                      <w:spacing w:val="-10"/>
                      <w:w w:val="115"/>
                      <w:sz w:val="46"/>
                      <w:szCs w:val="46"/>
                      <w:rPrChange w:id="69" w:author="Usuario" w:date="2022-11-21T06:18:00Z">
                        <w:rPr>
                          <w:spacing w:val="-10"/>
                          <w:w w:val="115"/>
                          <w:sz w:val="50"/>
                        </w:rPr>
                      </w:rPrChange>
                    </w:rPr>
                    <w:t xml:space="preserve"> </w:t>
                  </w:r>
                  <w:r w:rsidRPr="009175A5">
                    <w:rPr>
                      <w:w w:val="115"/>
                      <w:sz w:val="46"/>
                      <w:szCs w:val="46"/>
                      <w:rPrChange w:id="70" w:author="Usuario" w:date="2022-11-21T06:18:00Z">
                        <w:rPr>
                          <w:w w:val="115"/>
                          <w:sz w:val="50"/>
                        </w:rPr>
                      </w:rPrChange>
                    </w:rPr>
                    <w:t>metodología</w:t>
                  </w:r>
                  <w:ins w:id="71" w:author="Usuario" w:date="2022-11-21T06:18:00Z">
                    <w:r w:rsidR="009175A5" w:rsidRPr="009175A5">
                      <w:rPr>
                        <w:w w:val="115"/>
                        <w:sz w:val="46"/>
                        <w:szCs w:val="46"/>
                        <w:rPrChange w:id="72" w:author="Usuario" w:date="2022-11-21T06:18:00Z">
                          <w:rPr>
                            <w:w w:val="115"/>
                            <w:sz w:val="50"/>
                          </w:rPr>
                        </w:rPrChange>
                      </w:rPr>
                      <w:t xml:space="preserve"> y</w:t>
                    </w:r>
                  </w:ins>
                  <w:r w:rsidRPr="009175A5">
                    <w:rPr>
                      <w:spacing w:val="-10"/>
                      <w:w w:val="115"/>
                      <w:sz w:val="46"/>
                      <w:szCs w:val="46"/>
                      <w:rPrChange w:id="73" w:author="Usuario" w:date="2022-11-21T06:18:00Z">
                        <w:rPr>
                          <w:spacing w:val="-10"/>
                          <w:w w:val="115"/>
                          <w:sz w:val="50"/>
                        </w:rPr>
                      </w:rPrChange>
                    </w:rPr>
                    <w:t xml:space="preserve"> </w:t>
                  </w:r>
                  <w:ins w:id="74" w:author="Usuario" w:date="2022-11-21T06:18:00Z">
                    <w:r w:rsidR="009175A5" w:rsidRPr="009175A5">
                      <w:rPr>
                        <w:w w:val="115"/>
                        <w:sz w:val="46"/>
                        <w:szCs w:val="46"/>
                        <w:rPrChange w:id="75" w:author="Usuario" w:date="2022-11-21T06:18:00Z">
                          <w:rPr>
                            <w:w w:val="115"/>
                            <w:sz w:val="50"/>
                          </w:rPr>
                        </w:rPrChange>
                      </w:rPr>
                      <w:t>a</w:t>
                    </w:r>
                  </w:ins>
                  <w:del w:id="76" w:author="Usuario" w:date="2022-11-21T06:18:00Z">
                    <w:r w:rsidRPr="009175A5" w:rsidDel="009175A5">
                      <w:rPr>
                        <w:w w:val="115"/>
                        <w:sz w:val="46"/>
                        <w:szCs w:val="46"/>
                        <w:rPrChange w:id="77" w:author="Usuario" w:date="2022-11-21T06:18:00Z">
                          <w:rPr>
                            <w:w w:val="115"/>
                            <w:sz w:val="50"/>
                          </w:rPr>
                        </w:rPrChange>
                      </w:rPr>
                      <w:delText>á</w:delText>
                    </w:r>
                  </w:del>
                  <w:r w:rsidRPr="009175A5">
                    <w:rPr>
                      <w:w w:val="115"/>
                      <w:sz w:val="46"/>
                      <w:szCs w:val="46"/>
                      <w:rPrChange w:id="78" w:author="Usuario" w:date="2022-11-21T06:18:00Z">
                        <w:rPr>
                          <w:w w:val="115"/>
                          <w:sz w:val="50"/>
                        </w:rPr>
                      </w:rPrChange>
                    </w:rPr>
                    <w:t>gil</w:t>
                  </w:r>
                  <w:ins w:id="79" w:author="Usuario" w:date="2022-11-21T06:18:00Z">
                    <w:r w:rsidR="009175A5" w:rsidRPr="009175A5">
                      <w:rPr>
                        <w:w w:val="115"/>
                        <w:sz w:val="46"/>
                        <w:szCs w:val="46"/>
                        <w:rPrChange w:id="80" w:author="Usuario" w:date="2022-11-21T06:18:00Z">
                          <w:rPr>
                            <w:w w:val="115"/>
                            <w:sz w:val="50"/>
                          </w:rPr>
                        </w:rPrChange>
                      </w:rPr>
                      <w:t>idad</w:t>
                    </w:r>
                  </w:ins>
                  <w:r>
                    <w:rPr>
                      <w:w w:val="115"/>
                      <w:sz w:val="5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strike/>
          <w:color w:val="2B4974"/>
          <w:sz w:val="165"/>
        </w:rPr>
        <w:t xml:space="preserve"> </w:t>
      </w:r>
      <w:r>
        <w:rPr>
          <w:rFonts w:ascii="Times New Roman"/>
          <w:strike/>
          <w:color w:val="2B4974"/>
          <w:sz w:val="165"/>
        </w:rPr>
        <w:t xml:space="preserve"> </w:t>
      </w:r>
      <w:r>
        <w:rPr>
          <w:rFonts w:ascii="Times New Roman"/>
          <w:strike/>
          <w:color w:val="2B4974"/>
          <w:spacing w:val="-30"/>
          <w:sz w:val="165"/>
        </w:rPr>
        <w:t xml:space="preserve"> </w:t>
      </w:r>
      <w:r>
        <w:rPr>
          <w:rFonts w:ascii="Arial"/>
          <w:b/>
          <w:strike/>
          <w:color w:val="2B4974"/>
          <w:w w:val="110"/>
          <w:sz w:val="165"/>
        </w:rPr>
        <w:t>3</w:t>
      </w:r>
    </w:p>
    <w:p w14:paraId="5278BCAF" w14:textId="77777777" w:rsidR="00266C46" w:rsidRDefault="00266C46">
      <w:pPr>
        <w:pStyle w:val="Textoindependiente"/>
        <w:spacing w:before="10"/>
        <w:rPr>
          <w:rFonts w:ascii="Arial"/>
          <w:b/>
          <w:sz w:val="225"/>
        </w:rPr>
      </w:pPr>
    </w:p>
    <w:p w14:paraId="7CEB78F6" w14:textId="77777777" w:rsidR="00266C46" w:rsidRDefault="00544A7C">
      <w:pPr>
        <w:pStyle w:val="Ttulo1"/>
        <w:ind w:right="1406"/>
        <w:jc w:val="right"/>
      </w:pPr>
      <w:r>
        <w:pict w14:anchorId="3E1F1EEC">
          <v:rect id="_x0000_s1030" style="position:absolute;left:0;text-align:left;margin-left:0;margin-top:-.4pt;width:600pt;height:248.75pt;z-index:-15803904;mso-position-horizontal-relative:page" fillcolor="#2b4974" stroked="f">
            <w10:wrap anchorx="page"/>
          </v:rect>
        </w:pict>
      </w:r>
      <w:r>
        <w:pict w14:anchorId="4AF22990">
          <v:shape id="_x0000_s1029" type="#_x0000_t202" style="position:absolute;left:0;text-align:left;margin-left:26.9pt;margin-top:73.4pt;width:385.05pt;height:133.5pt;z-index:15731200;mso-position-horizontal-relative:page" filled="f" stroked="f">
            <v:textbox inset="0,0,0,0">
              <w:txbxContent>
                <w:p w14:paraId="6839E293" w14:textId="317764AE" w:rsidR="00266C46" w:rsidRDefault="00544A7C">
                  <w:pPr>
                    <w:tabs>
                      <w:tab w:val="left" w:pos="5452"/>
                    </w:tabs>
                    <w:spacing w:line="556" w:lineRule="exact"/>
                    <w:ind w:right="89"/>
                    <w:jc w:val="center"/>
                    <w:rPr>
                      <w:sz w:val="50"/>
                    </w:rPr>
                  </w:pPr>
                  <w:r>
                    <w:rPr>
                      <w:w w:val="115"/>
                      <w:sz w:val="50"/>
                    </w:rPr>
                    <w:t>completa:</w:t>
                  </w:r>
                  <w:r>
                    <w:rPr>
                      <w:spacing w:val="127"/>
                      <w:w w:val="115"/>
                      <w:sz w:val="50"/>
                    </w:rPr>
                    <w:t xml:space="preserve"> </w:t>
                  </w:r>
                  <w:ins w:id="81" w:author="Usuario" w:date="2022-11-21T06:19:00Z">
                    <w:r w:rsidR="005E6670">
                      <w:rPr>
                        <w:w w:val="115"/>
                        <w:sz w:val="50"/>
                      </w:rPr>
                      <w:t>c</w:t>
                    </w:r>
                  </w:ins>
                  <w:del w:id="82" w:author="Usuario" w:date="2022-11-21T06:19:00Z">
                    <w:r w:rsidDel="005E6670">
                      <w:rPr>
                        <w:w w:val="115"/>
                        <w:sz w:val="50"/>
                      </w:rPr>
                      <w:delText>C</w:delText>
                    </w:r>
                  </w:del>
                  <w:r>
                    <w:rPr>
                      <w:w w:val="115"/>
                      <w:sz w:val="50"/>
                    </w:rPr>
                    <w:t>rear</w:t>
                  </w:r>
                  <w:r>
                    <w:rPr>
                      <w:spacing w:val="-15"/>
                      <w:w w:val="115"/>
                      <w:sz w:val="50"/>
                    </w:rPr>
                    <w:t xml:space="preserve"> </w:t>
                  </w:r>
                  <w:r>
                    <w:rPr>
                      <w:w w:val="115"/>
                      <w:sz w:val="50"/>
                    </w:rPr>
                    <w:t>un</w:t>
                  </w:r>
                  <w:ins w:id="83" w:author="Usuario" w:date="2022-11-21T06:19:00Z">
                    <w:r w:rsidR="005E6670">
                      <w:rPr>
                        <w:w w:val="115"/>
                        <w:sz w:val="50"/>
                      </w:rPr>
                      <w:t xml:space="preserve"> </w:t>
                    </w:r>
                  </w:ins>
                  <w:del w:id="84" w:author="Usuario" w:date="2022-11-21T06:19:00Z">
                    <w:r w:rsidDel="005E6670">
                      <w:rPr>
                        <w:w w:val="115"/>
                        <w:sz w:val="50"/>
                      </w:rPr>
                      <w:tab/>
                    </w:r>
                  </w:del>
                  <w:r>
                    <w:rPr>
                      <w:spacing w:val="-3"/>
                      <w:w w:val="115"/>
                      <w:sz w:val="50"/>
                    </w:rPr>
                    <w:t>almacén</w:t>
                  </w:r>
                </w:p>
                <w:p w14:paraId="0FB601FD" w14:textId="21E386DF" w:rsidR="00266C46" w:rsidRDefault="00544A7C">
                  <w:pPr>
                    <w:tabs>
                      <w:tab w:val="left" w:pos="1141"/>
                      <w:tab w:val="left" w:pos="2977"/>
                    </w:tabs>
                    <w:spacing w:line="690" w:lineRule="atLeast"/>
                    <w:ind w:left="48" w:right="18" w:hanging="1"/>
                    <w:jc w:val="center"/>
                    <w:rPr>
                      <w:sz w:val="50"/>
                    </w:rPr>
                  </w:pPr>
                  <w:r>
                    <w:rPr>
                      <w:w w:val="115"/>
                      <w:sz w:val="50"/>
                    </w:rPr>
                    <w:t>de</w:t>
                  </w:r>
                  <w:ins w:id="85" w:author="Usuario" w:date="2022-11-21T06:19:00Z">
                    <w:r w:rsidR="005E6670">
                      <w:rPr>
                        <w:w w:val="115"/>
                        <w:sz w:val="50"/>
                      </w:rPr>
                      <w:t xml:space="preserve"> </w:t>
                    </w:r>
                  </w:ins>
                  <w:del w:id="86" w:author="Usuario" w:date="2022-11-21T06:19:00Z">
                    <w:r w:rsidDel="005E6670">
                      <w:rPr>
                        <w:w w:val="115"/>
                        <w:sz w:val="50"/>
                      </w:rPr>
                      <w:tab/>
                    </w:r>
                  </w:del>
                  <w:r>
                    <w:rPr>
                      <w:w w:val="115"/>
                      <w:sz w:val="50"/>
                    </w:rPr>
                    <w:t>datos</w:t>
                  </w:r>
                  <w:ins w:id="87" w:author="Usuario" w:date="2022-11-21T06:19:00Z">
                    <w:r w:rsidR="005E6670">
                      <w:rPr>
                        <w:w w:val="115"/>
                        <w:sz w:val="50"/>
                      </w:rPr>
                      <w:t xml:space="preserve"> </w:t>
                    </w:r>
                  </w:ins>
                  <w:del w:id="88" w:author="Usuario" w:date="2022-11-21T06:19:00Z">
                    <w:r w:rsidDel="005E6670">
                      <w:rPr>
                        <w:w w:val="115"/>
                        <w:sz w:val="50"/>
                      </w:rPr>
                      <w:tab/>
                    </w:r>
                  </w:del>
                  <w:r>
                    <w:rPr>
                      <w:w w:val="115"/>
                      <w:sz w:val="50"/>
                    </w:rPr>
                    <w:t>sólido,</w:t>
                  </w:r>
                  <w:ins w:id="89" w:author="Usuario" w:date="2022-11-21T06:20:00Z">
                    <w:r w:rsidR="00954035">
                      <w:rPr>
                        <w:w w:val="115"/>
                        <w:sz w:val="50"/>
                      </w:rPr>
                      <w:t xml:space="preserve"> con</w:t>
                    </w:r>
                  </w:ins>
                  <w:del w:id="90" w:author="Usuario" w:date="2022-11-21T06:20:00Z">
                    <w:r w:rsidDel="00954035">
                      <w:rPr>
                        <w:w w:val="115"/>
                        <w:sz w:val="50"/>
                      </w:rPr>
                      <w:delText xml:space="preserve"> un</w:delText>
                    </w:r>
                  </w:del>
                  <w:r>
                    <w:rPr>
                      <w:w w:val="115"/>
                      <w:sz w:val="50"/>
                    </w:rPr>
                    <w:t xml:space="preserve"> buen</w:t>
                  </w:r>
                  <w:r>
                    <w:rPr>
                      <w:spacing w:val="1"/>
                      <w:w w:val="115"/>
                      <w:sz w:val="50"/>
                    </w:rPr>
                    <w:t xml:space="preserve"> </w:t>
                  </w:r>
                  <w:r>
                    <w:rPr>
                      <w:w w:val="115"/>
                      <w:sz w:val="50"/>
                    </w:rPr>
                    <w:t>diseño,</w:t>
                  </w:r>
                  <w:r>
                    <w:rPr>
                      <w:spacing w:val="-7"/>
                      <w:w w:val="115"/>
                      <w:sz w:val="50"/>
                    </w:rPr>
                    <w:t xml:space="preserve"> </w:t>
                  </w:r>
                  <w:del w:id="91" w:author="Usuario" w:date="2022-11-21T06:20:00Z">
                    <w:r w:rsidDel="00954035">
                      <w:rPr>
                        <w:w w:val="115"/>
                        <w:sz w:val="50"/>
                      </w:rPr>
                      <w:delText>con</w:delText>
                    </w:r>
                    <w:r w:rsidDel="00954035">
                      <w:rPr>
                        <w:spacing w:val="-6"/>
                        <w:w w:val="115"/>
                        <w:sz w:val="50"/>
                      </w:rPr>
                      <w:delText xml:space="preserve"> </w:delText>
                    </w:r>
                  </w:del>
                  <w:r>
                    <w:rPr>
                      <w:w w:val="115"/>
                      <w:sz w:val="50"/>
                    </w:rPr>
                    <w:t>calidad</w:t>
                  </w:r>
                  <w:r>
                    <w:rPr>
                      <w:spacing w:val="-7"/>
                      <w:w w:val="115"/>
                      <w:sz w:val="50"/>
                    </w:rPr>
                    <w:t xml:space="preserve"> </w:t>
                  </w:r>
                  <w:r>
                    <w:rPr>
                      <w:w w:val="115"/>
                      <w:sz w:val="50"/>
                    </w:rPr>
                    <w:t>probada</w:t>
                  </w:r>
                  <w:r>
                    <w:rPr>
                      <w:spacing w:val="-6"/>
                      <w:w w:val="115"/>
                      <w:sz w:val="50"/>
                    </w:rPr>
                    <w:t xml:space="preserve"> </w:t>
                  </w:r>
                  <w:ins w:id="92" w:author="Usuario" w:date="2022-11-21T06:20:00Z">
                    <w:r w:rsidR="00954035">
                      <w:rPr>
                        <w:w w:val="115"/>
                        <w:sz w:val="50"/>
                      </w:rPr>
                      <w:t>y a</w:t>
                    </w:r>
                  </w:ins>
                  <w:del w:id="93" w:author="Usuario" w:date="2022-11-21T06:20:00Z">
                    <w:r w:rsidDel="00954035">
                      <w:rPr>
                        <w:w w:val="115"/>
                        <w:sz w:val="50"/>
                      </w:rPr>
                      <w:delText>y</w:delText>
                    </w:r>
                    <w:r w:rsidDel="00954035">
                      <w:rPr>
                        <w:spacing w:val="-157"/>
                        <w:w w:val="115"/>
                        <w:sz w:val="50"/>
                      </w:rPr>
                      <w:delText xml:space="preserve"> </w:delText>
                    </w:r>
                    <w:r w:rsidDel="00954035">
                      <w:rPr>
                        <w:w w:val="115"/>
                        <w:sz w:val="50"/>
                      </w:rPr>
                      <w:delText>a</w:delText>
                    </w:r>
                  </w:del>
                  <w:r>
                    <w:rPr>
                      <w:w w:val="115"/>
                      <w:sz w:val="50"/>
                    </w:rPr>
                    <w:t>ccesib</w:t>
                  </w:r>
                  <w:ins w:id="94" w:author="Usuario" w:date="2022-11-21T06:20:00Z">
                    <w:r w:rsidR="00954035">
                      <w:rPr>
                        <w:w w:val="115"/>
                        <w:sz w:val="50"/>
                      </w:rPr>
                      <w:t>ilidad</w:t>
                    </w:r>
                  </w:ins>
                  <w:del w:id="95" w:author="Usuario" w:date="2022-11-21T06:20:00Z">
                    <w:r w:rsidDel="00954035">
                      <w:rPr>
                        <w:w w:val="115"/>
                        <w:sz w:val="50"/>
                      </w:rPr>
                      <w:delText>le</w:delText>
                    </w:r>
                  </w:del>
                  <w:r>
                    <w:rPr>
                      <w:w w:val="115"/>
                      <w:sz w:val="5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47314D62">
          <v:shape id="_x0000_s1028" type="#_x0000_t202" style="position:absolute;left:0;text-align:left;margin-left:245.3pt;margin-top:38.9pt;width:101.45pt;height:30pt;z-index:15731712;mso-position-horizontal-relative:page" filled="f" stroked="f">
            <v:textbox inset="0,0,0,0">
              <w:txbxContent>
                <w:p w14:paraId="7436D0B6" w14:textId="77777777" w:rsidR="00266C46" w:rsidRDefault="00544A7C">
                  <w:pPr>
                    <w:spacing w:line="556" w:lineRule="exact"/>
                    <w:rPr>
                      <w:sz w:val="50"/>
                    </w:rPr>
                  </w:pPr>
                  <w:r>
                    <w:rPr>
                      <w:w w:val="110"/>
                      <w:sz w:val="50"/>
                    </w:rPr>
                    <w:t>solución</w:t>
                  </w:r>
                </w:p>
              </w:txbxContent>
            </v:textbox>
            <w10:wrap anchorx="page"/>
          </v:shape>
        </w:pict>
      </w:r>
      <w:r>
        <w:pict w14:anchorId="49727ACC">
          <v:shape id="_x0000_s1027" type="#_x0000_t202" style="position:absolute;left:0;text-align:left;margin-left:198.95pt;margin-top:38.9pt;width:24.95pt;height:30pt;z-index:15732224;mso-position-horizontal-relative:page" filled="f" stroked="f">
            <v:textbox inset="0,0,0,0">
              <w:txbxContent>
                <w:p w14:paraId="574815AC" w14:textId="77777777" w:rsidR="00266C46" w:rsidRDefault="00544A7C">
                  <w:pPr>
                    <w:spacing w:line="556" w:lineRule="exact"/>
                    <w:rPr>
                      <w:sz w:val="50"/>
                    </w:rPr>
                  </w:pPr>
                  <w:r>
                    <w:rPr>
                      <w:w w:val="125"/>
                      <w:sz w:val="50"/>
                    </w:rPr>
                    <w:t>la</w:t>
                  </w:r>
                </w:p>
              </w:txbxContent>
            </v:textbox>
            <w10:wrap anchorx="page"/>
          </v:shape>
        </w:pict>
      </w:r>
      <w:r>
        <w:pict w14:anchorId="47DDC7EA">
          <v:shape id="_x0000_s1026" type="#_x0000_t202" style="position:absolute;left:0;text-align:left;margin-left:79.5pt;margin-top:38.9pt;width:98pt;height:30pt;z-index:15732736;mso-position-horizontal-relative:page" filled="f" stroked="f">
            <v:textbox inset="0,0,0,0">
              <w:txbxContent>
                <w:p w14:paraId="21CC32DB" w14:textId="77777777" w:rsidR="00266C46" w:rsidRDefault="00544A7C">
                  <w:pPr>
                    <w:spacing w:line="556" w:lineRule="exact"/>
                    <w:rPr>
                      <w:sz w:val="50"/>
                    </w:rPr>
                  </w:pPr>
                  <w:r>
                    <w:rPr>
                      <w:w w:val="115"/>
                      <w:sz w:val="50"/>
                    </w:rPr>
                    <w:t>Ofrecer</w:t>
                  </w:r>
                </w:p>
              </w:txbxContent>
            </v:textbox>
            <w10:wrap anchorx="page"/>
          </v:shape>
        </w:pict>
      </w:r>
      <w:r>
        <w:rPr>
          <w:color w:val="2B4974"/>
          <w:w w:val="124"/>
        </w:rPr>
        <w:t>4</w:t>
      </w:r>
    </w:p>
    <w:sectPr w:rsidR="00266C46">
      <w:type w:val="continuous"/>
      <w:pgSz w:w="12000" w:h="30000"/>
      <w:pgMar w:top="0" w:right="200" w:bottom="0" w:left="18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Usuario" w:date="2022-11-21T06:11:00Z" w:initials="U">
    <w:p w14:paraId="02FB9AFC" w14:textId="2EFAFBE2" w:rsidR="0067533F" w:rsidRDefault="0067533F">
      <w:pPr>
        <w:pStyle w:val="Textocomentario"/>
      </w:pPr>
      <w:r>
        <w:rPr>
          <w:rStyle w:val="Refdecomentario"/>
        </w:rPr>
        <w:annotationRef/>
      </w:r>
      <w:r w:rsidRPr="0067533F">
        <w:t>Es necesario contar con cuatro principios básicos para tener una interfaz exitosa</w:t>
      </w:r>
      <w:r>
        <w:t>: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2FB9AF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59503" w16cex:dateUtc="2022-11-21T11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2FB9AFC" w16cid:durableId="2725950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Usuario">
    <w15:presenceInfo w15:providerId="None" w15:userId="Usuari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66C46"/>
    <w:rsid w:val="000A0E4E"/>
    <w:rsid w:val="00213477"/>
    <w:rsid w:val="00266C46"/>
    <w:rsid w:val="00544A7C"/>
    <w:rsid w:val="005E6670"/>
    <w:rsid w:val="0067533F"/>
    <w:rsid w:val="007440C4"/>
    <w:rsid w:val="009175A5"/>
    <w:rsid w:val="00954035"/>
    <w:rsid w:val="009D5832"/>
    <w:rsid w:val="00A57CCC"/>
    <w:rsid w:val="00CB699A"/>
    <w:rsid w:val="00DF1004"/>
    <w:rsid w:val="00EF65DA"/>
    <w:rsid w:val="00F2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,"/>
  <w:listSeparator w:val=";"/>
  <w14:docId w14:val="11303F0A"/>
  <w15:docId w15:val="{9E56D3B2-4317-4E93-860D-925910CB3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outlineLvl w:val="0"/>
    </w:pPr>
    <w:rPr>
      <w:rFonts w:ascii="Arial" w:eastAsia="Arial" w:hAnsi="Arial" w:cs="Arial"/>
      <w:b/>
      <w:bCs/>
      <w:sz w:val="165"/>
      <w:szCs w:val="16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Refdecomentario">
    <w:name w:val="annotation reference"/>
    <w:basedOn w:val="Fuentedeprrafopredeter"/>
    <w:uiPriority w:val="99"/>
    <w:semiHidden/>
    <w:unhideWhenUsed/>
    <w:rsid w:val="0067533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7533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7533F"/>
    <w:rPr>
      <w:rFonts w:ascii="Arial MT" w:eastAsia="Arial MT" w:hAnsi="Arial MT" w:cs="Arial MT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533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533F"/>
    <w:rPr>
      <w:rFonts w:ascii="Arial MT" w:eastAsia="Arial MT" w:hAnsi="Arial MT" w:cs="Arial MT"/>
      <w:b/>
      <w:b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microsoft.com/office/2018/08/relationships/commentsExtensible" Target="commentsExtensible.xml"/><Relationship Id="rId5" Type="http://schemas.openxmlformats.org/officeDocument/2006/relationships/image" Target="media/image2.png"/><Relationship Id="rId10" Type="http://schemas.microsoft.com/office/2016/09/relationships/commentsIds" Target="commentsIds.xml"/><Relationship Id="rId4" Type="http://schemas.openxmlformats.org/officeDocument/2006/relationships/image" Target="media/image1.png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54</Words>
  <Characters>300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 lograr una exitosa interfaz, se debe tener en cuatro principios básicos:</dc:title>
  <dc:creator>Isabel Acuña</dc:creator>
  <cp:keywords>DAFRspxvbrc,BAFOmgkDZ0s</cp:keywords>
  <cp:lastModifiedBy>Usuario</cp:lastModifiedBy>
  <cp:revision>15</cp:revision>
  <dcterms:created xsi:type="dcterms:W3CDTF">2022-11-18T22:20:00Z</dcterms:created>
  <dcterms:modified xsi:type="dcterms:W3CDTF">2022-11-21T11:21:00Z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Canva</vt:lpwstr>
  </property>
  <property fmtid="{D5CDD505-2E9C-101B-9397-08002B2CF9AE}" pid="4" name="LastSaved">
    <vt:filetime>2022-11-12T00:00:00Z</vt:filetime>
  </property>
</Properties>
</file>