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C842" w14:textId="3F4F5ED9" w:rsidR="00A368AE" w:rsidRDefault="00D272DA">
      <w:pPr>
        <w:spacing w:before="209" w:line="288" w:lineRule="auto"/>
        <w:ind w:left="563" w:right="674"/>
        <w:jc w:val="center"/>
        <w:rPr>
          <w:sz w:val="69"/>
        </w:rPr>
      </w:pPr>
      <w:r>
        <w:rPr>
          <w:spacing w:val="-1"/>
          <w:w w:val="90"/>
          <w:sz w:val="69"/>
        </w:rPr>
        <w:t>Elemento</w:t>
      </w:r>
      <w:ins w:id="0" w:author="Usuario" w:date="2022-11-20T08:58:00Z">
        <w:r w:rsidR="00A3794E">
          <w:rPr>
            <w:spacing w:val="-1"/>
            <w:w w:val="90"/>
            <w:sz w:val="69"/>
          </w:rPr>
          <w:t>s</w:t>
        </w:r>
      </w:ins>
      <w:del w:id="1" w:author="Usuario" w:date="2022-11-20T08:58:00Z">
        <w:r w:rsidDel="00A3794E">
          <w:rPr>
            <w:spacing w:val="-1"/>
            <w:w w:val="90"/>
            <w:sz w:val="69"/>
          </w:rPr>
          <w:delText>S</w:delText>
        </w:r>
      </w:del>
      <w:r>
        <w:rPr>
          <w:spacing w:val="-31"/>
          <w:w w:val="90"/>
          <w:sz w:val="69"/>
        </w:rPr>
        <w:t xml:space="preserve"> </w:t>
      </w:r>
      <w:r>
        <w:rPr>
          <w:spacing w:val="-1"/>
          <w:w w:val="90"/>
          <w:sz w:val="69"/>
        </w:rPr>
        <w:t>de</w:t>
      </w:r>
      <w:r>
        <w:rPr>
          <w:spacing w:val="-30"/>
          <w:w w:val="90"/>
          <w:sz w:val="69"/>
        </w:rPr>
        <w:t xml:space="preserve"> </w:t>
      </w:r>
      <w:r>
        <w:rPr>
          <w:w w:val="90"/>
          <w:sz w:val="69"/>
        </w:rPr>
        <w:t>una</w:t>
      </w:r>
      <w:r>
        <w:rPr>
          <w:spacing w:val="-30"/>
          <w:w w:val="90"/>
          <w:sz w:val="69"/>
        </w:rPr>
        <w:t xml:space="preserve"> </w:t>
      </w:r>
      <w:r>
        <w:rPr>
          <w:w w:val="90"/>
          <w:sz w:val="69"/>
        </w:rPr>
        <w:t>bodega</w:t>
      </w:r>
      <w:r>
        <w:rPr>
          <w:spacing w:val="-30"/>
          <w:w w:val="90"/>
          <w:sz w:val="69"/>
        </w:rPr>
        <w:t xml:space="preserve"> </w:t>
      </w:r>
      <w:r>
        <w:rPr>
          <w:w w:val="90"/>
          <w:sz w:val="69"/>
        </w:rPr>
        <w:t>de</w:t>
      </w:r>
      <w:r>
        <w:rPr>
          <w:spacing w:val="-184"/>
          <w:w w:val="90"/>
          <w:sz w:val="69"/>
        </w:rPr>
        <w:t xml:space="preserve"> </w:t>
      </w:r>
      <w:r>
        <w:rPr>
          <w:sz w:val="69"/>
        </w:rPr>
        <w:t>dato</w:t>
      </w:r>
      <w:ins w:id="2" w:author="Usuario" w:date="2022-11-20T08:58:00Z">
        <w:r w:rsidR="00A3794E">
          <w:rPr>
            <w:sz w:val="69"/>
          </w:rPr>
          <w:t>s</w:t>
        </w:r>
      </w:ins>
      <w:del w:id="3" w:author="Usuario" w:date="2022-11-20T08:58:00Z">
        <w:r w:rsidDel="00A3794E">
          <w:rPr>
            <w:sz w:val="69"/>
          </w:rPr>
          <w:delText>S</w:delText>
        </w:r>
      </w:del>
    </w:p>
    <w:p w14:paraId="5F20418C" w14:textId="7840CA78" w:rsidR="00A368AE" w:rsidRDefault="00D272DA">
      <w:pPr>
        <w:spacing w:before="633"/>
        <w:ind w:left="704" w:right="674"/>
        <w:jc w:val="center"/>
        <w:rPr>
          <w:rFonts w:ascii="Microsoft Sans Serif" w:hAnsi="Microsoft Sans Serif"/>
          <w:sz w:val="60"/>
        </w:rPr>
      </w:pPr>
      <w:r>
        <w:rPr>
          <w:rFonts w:ascii="Microsoft Sans Serif" w:hAnsi="Microsoft Sans Serif"/>
          <w:sz w:val="60"/>
        </w:rPr>
        <w:t>Un</w:t>
      </w:r>
      <w:r>
        <w:rPr>
          <w:rFonts w:ascii="Microsoft Sans Serif" w:hAnsi="Microsoft Sans Serif"/>
          <w:spacing w:val="-16"/>
          <w:sz w:val="60"/>
        </w:rPr>
        <w:t xml:space="preserve"> </w:t>
      </w:r>
      <w:r>
        <w:rPr>
          <w:rFonts w:ascii="Microsoft Sans Serif" w:hAnsi="Microsoft Sans Serif"/>
          <w:sz w:val="60"/>
        </w:rPr>
        <w:t>almacén</w:t>
      </w:r>
      <w:r>
        <w:rPr>
          <w:rFonts w:ascii="Microsoft Sans Serif" w:hAnsi="Microsoft Sans Serif"/>
          <w:spacing w:val="-16"/>
          <w:sz w:val="60"/>
        </w:rPr>
        <w:t xml:space="preserve"> </w:t>
      </w:r>
      <w:r>
        <w:rPr>
          <w:rFonts w:ascii="Microsoft Sans Serif" w:hAnsi="Microsoft Sans Serif"/>
          <w:sz w:val="60"/>
        </w:rPr>
        <w:t>de</w:t>
      </w:r>
      <w:r>
        <w:rPr>
          <w:rFonts w:ascii="Microsoft Sans Serif" w:hAnsi="Microsoft Sans Serif"/>
          <w:spacing w:val="-15"/>
          <w:sz w:val="60"/>
        </w:rPr>
        <w:t xml:space="preserve"> </w:t>
      </w:r>
      <w:r>
        <w:rPr>
          <w:rFonts w:ascii="Microsoft Sans Serif" w:hAnsi="Microsoft Sans Serif"/>
          <w:sz w:val="60"/>
        </w:rPr>
        <w:t>datos</w:t>
      </w:r>
      <w:r>
        <w:rPr>
          <w:rFonts w:ascii="Microsoft Sans Serif" w:hAnsi="Microsoft Sans Serif"/>
          <w:spacing w:val="-16"/>
          <w:sz w:val="60"/>
        </w:rPr>
        <w:t xml:space="preserve"> </w:t>
      </w:r>
      <w:del w:id="4" w:author="Usuario" w:date="2022-11-20T08:59:00Z">
        <w:r w:rsidDel="00A3794E">
          <w:rPr>
            <w:rFonts w:ascii="Microsoft Sans Serif" w:hAnsi="Microsoft Sans Serif"/>
            <w:sz w:val="60"/>
          </w:rPr>
          <w:delText>se</w:delText>
        </w:r>
        <w:r w:rsidDel="00A3794E">
          <w:rPr>
            <w:rFonts w:ascii="Microsoft Sans Serif" w:hAnsi="Microsoft Sans Serif"/>
            <w:spacing w:val="-15"/>
            <w:sz w:val="60"/>
          </w:rPr>
          <w:delText xml:space="preserve"> </w:delText>
        </w:r>
        <w:r w:rsidDel="00A3794E">
          <w:rPr>
            <w:rFonts w:ascii="Microsoft Sans Serif" w:hAnsi="Microsoft Sans Serif"/>
            <w:sz w:val="60"/>
          </w:rPr>
          <w:delText>compone</w:delText>
        </w:r>
      </w:del>
      <w:ins w:id="5" w:author="Usuario" w:date="2022-11-20T08:59:00Z">
        <w:r w:rsidR="00A3794E">
          <w:rPr>
            <w:rFonts w:ascii="Microsoft Sans Serif" w:hAnsi="Microsoft Sans Serif"/>
            <w:sz w:val="60"/>
          </w:rPr>
          <w:t>contiene</w:t>
        </w:r>
      </w:ins>
      <w:r>
        <w:rPr>
          <w:rFonts w:ascii="Microsoft Sans Serif" w:hAnsi="Microsoft Sans Serif"/>
          <w:sz w:val="60"/>
        </w:rPr>
        <w:t>:</w:t>
      </w:r>
    </w:p>
    <w:p w14:paraId="737F9330" w14:textId="77777777" w:rsidR="00A368AE" w:rsidRDefault="00A368AE">
      <w:pPr>
        <w:pStyle w:val="Textoindependiente"/>
        <w:rPr>
          <w:rFonts w:ascii="Microsoft Sans Serif"/>
          <w:sz w:val="20"/>
        </w:rPr>
      </w:pPr>
    </w:p>
    <w:p w14:paraId="003E97E5" w14:textId="77777777" w:rsidR="00A368AE" w:rsidRDefault="00A368AE">
      <w:pPr>
        <w:pStyle w:val="Textoindependiente"/>
        <w:rPr>
          <w:rFonts w:ascii="Microsoft Sans Serif"/>
          <w:sz w:val="20"/>
        </w:rPr>
      </w:pPr>
    </w:p>
    <w:p w14:paraId="7C55DE9D" w14:textId="77777777" w:rsidR="00A368AE" w:rsidRDefault="00A368AE">
      <w:pPr>
        <w:pStyle w:val="Textoindependiente"/>
        <w:rPr>
          <w:rFonts w:ascii="Microsoft Sans Serif"/>
          <w:sz w:val="20"/>
        </w:rPr>
      </w:pPr>
    </w:p>
    <w:p w14:paraId="054A369C" w14:textId="77777777" w:rsidR="00A368AE" w:rsidRDefault="00A368AE">
      <w:pPr>
        <w:pStyle w:val="Textoindependiente"/>
        <w:rPr>
          <w:rFonts w:ascii="Microsoft Sans Serif"/>
          <w:sz w:val="20"/>
        </w:rPr>
      </w:pPr>
    </w:p>
    <w:p w14:paraId="0B1DAD0E" w14:textId="77777777" w:rsidR="00A368AE" w:rsidRDefault="00A368AE">
      <w:pPr>
        <w:rPr>
          <w:rFonts w:ascii="Microsoft Sans Serif"/>
          <w:sz w:val="20"/>
        </w:rPr>
        <w:sectPr w:rsidR="00A368AE">
          <w:type w:val="continuous"/>
          <w:pgSz w:w="12000" w:h="30000"/>
          <w:pgMar w:top="580" w:right="740" w:bottom="280" w:left="680" w:header="720" w:footer="720" w:gutter="0"/>
          <w:cols w:space="720"/>
        </w:sectPr>
      </w:pPr>
    </w:p>
    <w:p w14:paraId="0C84B646" w14:textId="77777777" w:rsidR="00A368AE" w:rsidRDefault="00D272DA">
      <w:pPr>
        <w:pStyle w:val="Ttulo1"/>
        <w:spacing w:before="258"/>
        <w:ind w:left="1118"/>
      </w:pPr>
      <w:r>
        <w:rPr>
          <w:color w:val="FFFFFF"/>
          <w:spacing w:val="-57"/>
          <w:w w:val="90"/>
        </w:rPr>
        <w:t>1.</w:t>
      </w:r>
    </w:p>
    <w:p w14:paraId="5A515A25" w14:textId="101578FF" w:rsidR="00A368AE" w:rsidRDefault="00A3794E">
      <w:pPr>
        <w:spacing w:before="278" w:line="285" w:lineRule="auto"/>
        <w:ind w:left="34" w:right="103"/>
        <w:jc w:val="center"/>
        <w:rPr>
          <w:sz w:val="60"/>
        </w:rPr>
      </w:pPr>
      <w:ins w:id="6" w:author="Usuario" w:date="2022-11-20T09:01:00Z">
        <w:r>
          <w:rPr>
            <w:spacing w:val="-64"/>
            <w:w w:val="105"/>
            <w:sz w:val="60"/>
          </w:rPr>
          <w:t>A</w:t>
        </w:r>
      </w:ins>
      <w:del w:id="7" w:author="Usuario" w:date="2022-11-20T09:01:00Z">
        <w:r w:rsidR="00D272DA" w:rsidDel="00A3794E">
          <w:rPr>
            <w:spacing w:val="-64"/>
            <w:w w:val="105"/>
            <w:sz w:val="60"/>
          </w:rPr>
          <w:delText>Laa</w:delText>
        </w:r>
      </w:del>
      <w:r w:rsidR="00D272DA">
        <w:rPr>
          <w:spacing w:val="-64"/>
          <w:w w:val="105"/>
          <w:sz w:val="60"/>
        </w:rPr>
        <w:t>mplitud:</w:t>
      </w:r>
      <w:ins w:id="8" w:author="Usuario" w:date="2022-11-20T08:59:00Z">
        <w:r>
          <w:rPr>
            <w:spacing w:val="-64"/>
            <w:w w:val="105"/>
            <w:sz w:val="60"/>
          </w:rPr>
          <w:t xml:space="preserve"> </w:t>
        </w:r>
      </w:ins>
      <w:del w:id="9" w:author="Usuario" w:date="2022-11-20T09:10:00Z">
        <w:r w:rsidR="00D272DA" w:rsidDel="007A6062">
          <w:rPr>
            <w:spacing w:val="-64"/>
            <w:w w:val="105"/>
            <w:sz w:val="60"/>
          </w:rPr>
          <w:delText>el</w:delText>
        </w:r>
        <w:r w:rsidR="00D272DA" w:rsidDel="007A6062">
          <w:rPr>
            <w:spacing w:val="-63"/>
            <w:w w:val="105"/>
            <w:sz w:val="60"/>
          </w:rPr>
          <w:delText xml:space="preserve"> </w:delText>
        </w:r>
      </w:del>
      <w:r w:rsidR="00D272DA">
        <w:rPr>
          <w:spacing w:val="-59"/>
          <w:w w:val="105"/>
          <w:sz w:val="60"/>
        </w:rPr>
        <w:t>número</w:t>
      </w:r>
      <w:ins w:id="10" w:author="Usuario" w:date="2022-11-20T08:59:00Z">
        <w:r>
          <w:rPr>
            <w:spacing w:val="-59"/>
            <w:w w:val="105"/>
            <w:sz w:val="60"/>
          </w:rPr>
          <w:t xml:space="preserve"> </w:t>
        </w:r>
      </w:ins>
      <w:r w:rsidR="00D272DA">
        <w:rPr>
          <w:spacing w:val="-59"/>
          <w:w w:val="105"/>
          <w:sz w:val="60"/>
        </w:rPr>
        <w:t>de</w:t>
      </w:r>
      <w:ins w:id="11" w:author="Usuario" w:date="2022-11-20T08:59:00Z">
        <w:r>
          <w:rPr>
            <w:spacing w:val="-59"/>
            <w:w w:val="105"/>
            <w:sz w:val="60"/>
          </w:rPr>
          <w:t xml:space="preserve"> </w:t>
        </w:r>
      </w:ins>
      <w:r w:rsidR="00D272DA">
        <w:rPr>
          <w:spacing w:val="-59"/>
          <w:w w:val="105"/>
          <w:sz w:val="60"/>
        </w:rPr>
        <w:t>temas</w:t>
      </w:r>
      <w:ins w:id="12" w:author="Usuario" w:date="2022-11-20T08:59:00Z">
        <w:r>
          <w:rPr>
            <w:spacing w:val="-59"/>
            <w:w w:val="105"/>
            <w:sz w:val="60"/>
          </w:rPr>
          <w:t xml:space="preserve"> </w:t>
        </w:r>
      </w:ins>
      <w:r w:rsidR="00D272DA">
        <w:rPr>
          <w:spacing w:val="-59"/>
          <w:w w:val="105"/>
          <w:sz w:val="60"/>
        </w:rPr>
        <w:t>y</w:t>
      </w:r>
      <w:r w:rsidR="00D272DA">
        <w:rPr>
          <w:spacing w:val="-58"/>
          <w:w w:val="105"/>
          <w:sz w:val="60"/>
        </w:rPr>
        <w:t xml:space="preserve"> </w:t>
      </w:r>
      <w:r w:rsidR="00D272DA">
        <w:rPr>
          <w:spacing w:val="-74"/>
          <w:w w:val="105"/>
          <w:sz w:val="60"/>
        </w:rPr>
        <w:t>focos</w:t>
      </w:r>
      <w:ins w:id="13" w:author="Usuario" w:date="2022-11-20T08:59:00Z">
        <w:r>
          <w:rPr>
            <w:spacing w:val="-74"/>
            <w:w w:val="105"/>
            <w:sz w:val="60"/>
          </w:rPr>
          <w:t xml:space="preserve"> </w:t>
        </w:r>
      </w:ins>
      <w:r w:rsidR="00D272DA">
        <w:rPr>
          <w:spacing w:val="-74"/>
          <w:w w:val="105"/>
          <w:sz w:val="60"/>
        </w:rPr>
        <w:t>diferentes</w:t>
      </w:r>
      <w:del w:id="14" w:author="Usuario" w:date="2022-11-20T09:01:00Z">
        <w:r w:rsidR="00D272DA" w:rsidDel="00A3794E">
          <w:rPr>
            <w:spacing w:val="-74"/>
            <w:w w:val="105"/>
            <w:sz w:val="60"/>
          </w:rPr>
          <w:delText>.</w:delText>
        </w:r>
      </w:del>
    </w:p>
    <w:p w14:paraId="7DFC188D" w14:textId="77777777" w:rsidR="00A368AE" w:rsidRDefault="00A368AE">
      <w:pPr>
        <w:pStyle w:val="Textoindependiente"/>
        <w:rPr>
          <w:sz w:val="72"/>
        </w:rPr>
      </w:pPr>
    </w:p>
    <w:p w14:paraId="4B46D4A1" w14:textId="77777777" w:rsidR="00A368AE" w:rsidRDefault="00A368AE">
      <w:pPr>
        <w:pStyle w:val="Textoindependiente"/>
        <w:spacing w:before="4"/>
        <w:rPr>
          <w:sz w:val="67"/>
        </w:rPr>
      </w:pPr>
    </w:p>
    <w:p w14:paraId="7758049E" w14:textId="77777777" w:rsidR="00A368AE" w:rsidRDefault="00D272DA">
      <w:pPr>
        <w:pStyle w:val="Ttulo1"/>
        <w:ind w:left="1516" w:right="103"/>
        <w:jc w:val="center"/>
      </w:pPr>
      <w:r>
        <w:rPr>
          <w:color w:val="FFFFFF"/>
          <w:spacing w:val="-57"/>
          <w:w w:val="95"/>
        </w:rPr>
        <w:t>3.</w:t>
      </w:r>
    </w:p>
    <w:p w14:paraId="06B62354" w14:textId="23121EBB" w:rsidR="00A368AE" w:rsidRDefault="00D272DA">
      <w:pPr>
        <w:spacing w:before="87" w:line="285" w:lineRule="auto"/>
        <w:ind w:left="165" w:right="103"/>
        <w:jc w:val="center"/>
        <w:rPr>
          <w:sz w:val="50"/>
        </w:rPr>
      </w:pPr>
      <w:del w:id="15" w:author="Usuario" w:date="2022-11-20T09:01:00Z">
        <w:r w:rsidDel="00A3794E">
          <w:rPr>
            <w:spacing w:val="-26"/>
            <w:w w:val="110"/>
            <w:sz w:val="50"/>
          </w:rPr>
          <w:delText>Los</w:delText>
        </w:r>
      </w:del>
      <w:ins w:id="16" w:author="Usuario" w:date="2022-11-20T09:01:00Z">
        <w:r w:rsidR="00A3794E">
          <w:rPr>
            <w:spacing w:val="-26"/>
            <w:w w:val="110"/>
            <w:sz w:val="50"/>
          </w:rPr>
          <w:t>M</w:t>
        </w:r>
      </w:ins>
      <w:del w:id="17" w:author="Usuario" w:date="2022-11-20T09:01:00Z">
        <w:r w:rsidDel="00A3794E">
          <w:rPr>
            <w:spacing w:val="-26"/>
            <w:w w:val="110"/>
            <w:sz w:val="50"/>
          </w:rPr>
          <w:delText>m</w:delText>
        </w:r>
      </w:del>
      <w:r>
        <w:rPr>
          <w:spacing w:val="-26"/>
          <w:w w:val="110"/>
          <w:sz w:val="50"/>
        </w:rPr>
        <w:t>edios</w:t>
      </w:r>
      <w:ins w:id="18" w:author="Usuario" w:date="2022-11-20T09:01:00Z">
        <w:r w:rsidR="00A3794E">
          <w:rPr>
            <w:spacing w:val="-26"/>
            <w:w w:val="110"/>
            <w:sz w:val="50"/>
          </w:rPr>
          <w:t xml:space="preserve"> </w:t>
        </w:r>
      </w:ins>
      <w:r>
        <w:rPr>
          <w:spacing w:val="-26"/>
          <w:w w:val="110"/>
          <w:sz w:val="50"/>
        </w:rPr>
        <w:t>por</w:t>
      </w:r>
      <w:ins w:id="19" w:author="Usuario" w:date="2022-11-20T09:01:00Z">
        <w:r w:rsidR="00A3794E">
          <w:rPr>
            <w:spacing w:val="-26"/>
            <w:w w:val="110"/>
            <w:sz w:val="50"/>
          </w:rPr>
          <w:t xml:space="preserve"> </w:t>
        </w:r>
      </w:ins>
      <w:r>
        <w:rPr>
          <w:spacing w:val="-26"/>
          <w:w w:val="110"/>
          <w:sz w:val="50"/>
        </w:rPr>
        <w:t>los</w:t>
      </w:r>
      <w:ins w:id="20" w:author="Usuario" w:date="2022-11-20T09:01:00Z">
        <w:r w:rsidR="00A3794E">
          <w:rPr>
            <w:spacing w:val="-26"/>
            <w:w w:val="110"/>
            <w:sz w:val="50"/>
          </w:rPr>
          <w:t xml:space="preserve"> </w:t>
        </w:r>
      </w:ins>
      <w:r>
        <w:rPr>
          <w:spacing w:val="-26"/>
          <w:w w:val="110"/>
          <w:sz w:val="50"/>
        </w:rPr>
        <w:t>que</w:t>
      </w:r>
      <w:ins w:id="21" w:author="Usuario" w:date="2022-11-20T09:01:00Z">
        <w:r w:rsidR="00A3794E">
          <w:rPr>
            <w:spacing w:val="-26"/>
            <w:w w:val="110"/>
            <w:sz w:val="50"/>
          </w:rPr>
          <w:t xml:space="preserve"> </w:t>
        </w:r>
      </w:ins>
      <w:r>
        <w:rPr>
          <w:spacing w:val="-26"/>
          <w:w w:val="110"/>
          <w:sz w:val="50"/>
        </w:rPr>
        <w:t>se</w:t>
      </w:r>
      <w:r>
        <w:rPr>
          <w:spacing w:val="-25"/>
          <w:w w:val="110"/>
          <w:sz w:val="50"/>
        </w:rPr>
        <w:t xml:space="preserve"> </w:t>
      </w:r>
      <w:r>
        <w:rPr>
          <w:spacing w:val="-56"/>
          <w:w w:val="110"/>
          <w:sz w:val="50"/>
        </w:rPr>
        <w:t>trasladan</w:t>
      </w:r>
      <w:ins w:id="22" w:author="Usuario" w:date="2022-11-20T09:01:00Z">
        <w:r w:rsidR="00A3794E">
          <w:rPr>
            <w:spacing w:val="-56"/>
            <w:w w:val="110"/>
            <w:sz w:val="50"/>
          </w:rPr>
          <w:t xml:space="preserve"> </w:t>
        </w:r>
      </w:ins>
      <w:r>
        <w:rPr>
          <w:spacing w:val="-56"/>
          <w:w w:val="110"/>
          <w:sz w:val="50"/>
        </w:rPr>
        <w:t>l</w:t>
      </w:r>
      <w:r>
        <w:rPr>
          <w:spacing w:val="-56"/>
          <w:w w:val="110"/>
          <w:sz w:val="50"/>
        </w:rPr>
        <w:t>os</w:t>
      </w:r>
      <w:ins w:id="23" w:author="Usuario" w:date="2022-11-20T09:01:00Z">
        <w:r w:rsidR="00A3794E">
          <w:rPr>
            <w:spacing w:val="-56"/>
            <w:w w:val="110"/>
            <w:sz w:val="50"/>
          </w:rPr>
          <w:t xml:space="preserve"> </w:t>
        </w:r>
      </w:ins>
      <w:r>
        <w:rPr>
          <w:spacing w:val="-56"/>
          <w:w w:val="110"/>
          <w:sz w:val="50"/>
        </w:rPr>
        <w:t>datos</w:t>
      </w:r>
      <w:ins w:id="24" w:author="Usuario" w:date="2022-11-20T09:01:00Z">
        <w:r w:rsidR="00A3794E">
          <w:rPr>
            <w:spacing w:val="-56"/>
            <w:w w:val="110"/>
            <w:sz w:val="50"/>
          </w:rPr>
          <w:t xml:space="preserve"> </w:t>
        </w:r>
      </w:ins>
      <w:r>
        <w:rPr>
          <w:spacing w:val="-56"/>
          <w:w w:val="110"/>
          <w:sz w:val="50"/>
        </w:rPr>
        <w:t>desde</w:t>
      </w:r>
      <w:ins w:id="25" w:author="Usuario" w:date="2022-11-20T09:02:00Z">
        <w:r w:rsidR="00A3794E">
          <w:rPr>
            <w:spacing w:val="-56"/>
            <w:w w:val="110"/>
            <w:sz w:val="50"/>
          </w:rPr>
          <w:t xml:space="preserve"> </w:t>
        </w:r>
      </w:ins>
      <w:r>
        <w:rPr>
          <w:spacing w:val="-56"/>
          <w:w w:val="110"/>
          <w:sz w:val="50"/>
        </w:rPr>
        <w:t>l</w:t>
      </w:r>
      <w:r>
        <w:rPr>
          <w:spacing w:val="-56"/>
          <w:w w:val="110"/>
          <w:sz w:val="50"/>
        </w:rPr>
        <w:t>as</w:t>
      </w:r>
      <w:r>
        <w:rPr>
          <w:spacing w:val="-55"/>
          <w:w w:val="110"/>
          <w:sz w:val="50"/>
        </w:rPr>
        <w:t xml:space="preserve"> </w:t>
      </w:r>
      <w:r>
        <w:rPr>
          <w:spacing w:val="-54"/>
          <w:w w:val="110"/>
          <w:sz w:val="50"/>
        </w:rPr>
        <w:t>aplicaciones</w:t>
      </w:r>
      <w:ins w:id="26" w:author="Usuario" w:date="2022-11-20T09:02:00Z">
        <w:r w:rsidR="00A3794E">
          <w:rPr>
            <w:spacing w:val="-54"/>
            <w:w w:val="110"/>
            <w:sz w:val="50"/>
          </w:rPr>
          <w:t xml:space="preserve"> </w:t>
        </w:r>
      </w:ins>
      <w:r>
        <w:rPr>
          <w:spacing w:val="-54"/>
          <w:w w:val="110"/>
          <w:sz w:val="50"/>
        </w:rPr>
        <w:t>de</w:t>
      </w:r>
      <w:ins w:id="27" w:author="Usuario" w:date="2022-11-20T09:02:00Z">
        <w:r w:rsidR="00A3794E">
          <w:rPr>
            <w:spacing w:val="-54"/>
            <w:w w:val="110"/>
            <w:sz w:val="50"/>
          </w:rPr>
          <w:t xml:space="preserve"> </w:t>
        </w:r>
      </w:ins>
      <w:r>
        <w:rPr>
          <w:spacing w:val="-54"/>
          <w:w w:val="110"/>
          <w:sz w:val="50"/>
        </w:rPr>
        <w:t>origen</w:t>
      </w:r>
      <w:ins w:id="28" w:author="Usuario" w:date="2022-11-20T09:02:00Z">
        <w:r w:rsidR="00A3794E">
          <w:rPr>
            <w:spacing w:val="-54"/>
            <w:w w:val="110"/>
            <w:sz w:val="50"/>
          </w:rPr>
          <w:t xml:space="preserve"> </w:t>
        </w:r>
      </w:ins>
      <w:r>
        <w:rPr>
          <w:spacing w:val="-54"/>
          <w:w w:val="110"/>
          <w:sz w:val="50"/>
        </w:rPr>
        <w:t>y</w:t>
      </w:r>
      <w:ins w:id="29" w:author="Usuario" w:date="2022-11-20T09:02:00Z">
        <w:r w:rsidR="00A3794E">
          <w:rPr>
            <w:spacing w:val="-54"/>
            <w:w w:val="110"/>
            <w:sz w:val="50"/>
          </w:rPr>
          <w:t xml:space="preserve"> </w:t>
        </w:r>
      </w:ins>
      <w:ins w:id="30" w:author="Usuario" w:date="2022-11-20T09:07:00Z">
        <w:r w:rsidR="00AD1506">
          <w:rPr>
            <w:spacing w:val="-54"/>
            <w:w w:val="110"/>
            <w:sz w:val="50"/>
          </w:rPr>
          <w:t xml:space="preserve">que </w:t>
        </w:r>
      </w:ins>
      <w:r>
        <w:rPr>
          <w:spacing w:val="-54"/>
          <w:w w:val="110"/>
          <w:sz w:val="50"/>
        </w:rPr>
        <w:t>se</w:t>
      </w:r>
      <w:r>
        <w:rPr>
          <w:spacing w:val="-53"/>
          <w:w w:val="110"/>
          <w:sz w:val="50"/>
        </w:rPr>
        <w:t xml:space="preserve"> </w:t>
      </w:r>
      <w:r>
        <w:rPr>
          <w:spacing w:val="-51"/>
          <w:w w:val="110"/>
          <w:sz w:val="50"/>
        </w:rPr>
        <w:t>cargan</w:t>
      </w:r>
      <w:ins w:id="31" w:author="Usuario" w:date="2022-11-20T09:02:00Z">
        <w:r w:rsidR="00A3794E">
          <w:rPr>
            <w:spacing w:val="-51"/>
            <w:w w:val="110"/>
            <w:sz w:val="50"/>
          </w:rPr>
          <w:t xml:space="preserve"> </w:t>
        </w:r>
      </w:ins>
      <w:r>
        <w:rPr>
          <w:spacing w:val="-51"/>
          <w:w w:val="110"/>
          <w:sz w:val="50"/>
        </w:rPr>
        <w:t>en</w:t>
      </w:r>
      <w:ins w:id="32" w:author="Usuario" w:date="2022-11-20T09:02:00Z">
        <w:r w:rsidR="00A3794E">
          <w:rPr>
            <w:spacing w:val="-51"/>
            <w:w w:val="110"/>
            <w:sz w:val="50"/>
          </w:rPr>
          <w:t xml:space="preserve"> </w:t>
        </w:r>
      </w:ins>
      <w:r>
        <w:rPr>
          <w:spacing w:val="-51"/>
          <w:w w:val="110"/>
          <w:sz w:val="50"/>
        </w:rPr>
        <w:t>el</w:t>
      </w:r>
      <w:ins w:id="33" w:author="Usuario" w:date="2022-11-20T09:02:00Z">
        <w:r w:rsidR="00A3794E">
          <w:rPr>
            <w:spacing w:val="-51"/>
            <w:w w:val="110"/>
            <w:sz w:val="50"/>
          </w:rPr>
          <w:t xml:space="preserve"> </w:t>
        </w:r>
      </w:ins>
      <w:r>
        <w:rPr>
          <w:spacing w:val="-51"/>
          <w:w w:val="110"/>
          <w:sz w:val="50"/>
        </w:rPr>
        <w:t>almacén</w:t>
      </w:r>
      <w:ins w:id="34" w:author="Usuario" w:date="2022-11-20T09:02:00Z">
        <w:r w:rsidR="00A3794E">
          <w:rPr>
            <w:spacing w:val="-51"/>
            <w:w w:val="110"/>
            <w:sz w:val="50"/>
          </w:rPr>
          <w:t xml:space="preserve"> </w:t>
        </w:r>
      </w:ins>
      <w:r>
        <w:rPr>
          <w:spacing w:val="-51"/>
          <w:w w:val="110"/>
          <w:sz w:val="50"/>
        </w:rPr>
        <w:t>de</w:t>
      </w:r>
      <w:r>
        <w:rPr>
          <w:spacing w:val="-50"/>
          <w:w w:val="110"/>
          <w:sz w:val="50"/>
        </w:rPr>
        <w:t xml:space="preserve"> </w:t>
      </w:r>
      <w:r>
        <w:rPr>
          <w:spacing w:val="-57"/>
          <w:w w:val="110"/>
          <w:sz w:val="50"/>
        </w:rPr>
        <w:t>datos</w:t>
      </w:r>
    </w:p>
    <w:p w14:paraId="1475FFCC" w14:textId="77777777" w:rsidR="00A368AE" w:rsidRDefault="00A368AE">
      <w:pPr>
        <w:pStyle w:val="Textoindependiente"/>
        <w:rPr>
          <w:sz w:val="60"/>
        </w:rPr>
      </w:pPr>
    </w:p>
    <w:p w14:paraId="0DE2E405" w14:textId="77777777" w:rsidR="00A368AE" w:rsidRDefault="00A368AE">
      <w:pPr>
        <w:pStyle w:val="Textoindependiente"/>
        <w:rPr>
          <w:sz w:val="60"/>
        </w:rPr>
      </w:pPr>
    </w:p>
    <w:p w14:paraId="54523C0D" w14:textId="77777777" w:rsidR="00A368AE" w:rsidRDefault="00A368AE">
      <w:pPr>
        <w:pStyle w:val="Textoindependiente"/>
        <w:spacing w:before="7"/>
        <w:rPr>
          <w:sz w:val="88"/>
        </w:rPr>
      </w:pPr>
    </w:p>
    <w:p w14:paraId="71D6AD50" w14:textId="77777777" w:rsidR="00A368AE" w:rsidRDefault="00D272DA">
      <w:pPr>
        <w:pStyle w:val="Ttulo1"/>
        <w:ind w:left="1146"/>
      </w:pPr>
      <w:r>
        <w:rPr>
          <w:color w:val="FFFFFF"/>
          <w:spacing w:val="-57"/>
          <w:w w:val="95"/>
        </w:rPr>
        <w:t>5.</w:t>
      </w:r>
    </w:p>
    <w:p w14:paraId="53C3DA29" w14:textId="23685DC8" w:rsidR="00A368AE" w:rsidRDefault="00D272DA">
      <w:pPr>
        <w:pStyle w:val="Textoindependiente"/>
        <w:spacing w:before="198" w:line="283" w:lineRule="auto"/>
        <w:ind w:left="629" w:right="103"/>
        <w:jc w:val="center"/>
      </w:pPr>
      <w:ins w:id="35" w:author="Usuario" w:date="2022-11-20T09:21:00Z">
        <w:r>
          <w:rPr>
            <w:spacing w:val="-36"/>
            <w:w w:val="110"/>
          </w:rPr>
          <w:t>B</w:t>
        </w:r>
      </w:ins>
      <w:del w:id="36" w:author="Usuario" w:date="2022-11-20T09:21:00Z">
        <w:r w:rsidDel="00D272DA">
          <w:rPr>
            <w:spacing w:val="-36"/>
            <w:w w:val="110"/>
          </w:rPr>
          <w:delText>Lasb</w:delText>
        </w:r>
      </w:del>
      <w:r>
        <w:rPr>
          <w:spacing w:val="-36"/>
          <w:w w:val="110"/>
        </w:rPr>
        <w:t>ases</w:t>
      </w:r>
      <w:ins w:id="37" w:author="Usuario" w:date="2022-11-20T09:09:00Z">
        <w:r w:rsidR="00AD1506">
          <w:rPr>
            <w:spacing w:val="-36"/>
            <w:w w:val="110"/>
          </w:rPr>
          <w:t xml:space="preserve"> </w:t>
        </w:r>
      </w:ins>
      <w:r>
        <w:rPr>
          <w:spacing w:val="-36"/>
          <w:w w:val="110"/>
        </w:rPr>
        <w:t>de</w:t>
      </w:r>
      <w:ins w:id="38" w:author="Usuario" w:date="2022-11-20T09:09:00Z">
        <w:r w:rsidR="00AD1506">
          <w:rPr>
            <w:spacing w:val="-36"/>
            <w:w w:val="110"/>
          </w:rPr>
          <w:t xml:space="preserve"> </w:t>
        </w:r>
      </w:ins>
      <w:r>
        <w:rPr>
          <w:spacing w:val="-36"/>
          <w:w w:val="110"/>
        </w:rPr>
        <w:t>datos</w:t>
      </w:r>
      <w:ins w:id="39" w:author="Usuario" w:date="2022-11-20T09:09:00Z">
        <w:r w:rsidR="00AD1506">
          <w:rPr>
            <w:spacing w:val="-36"/>
            <w:w w:val="110"/>
          </w:rPr>
          <w:t xml:space="preserve"> </w:t>
        </w:r>
      </w:ins>
      <w:r>
        <w:rPr>
          <w:spacing w:val="-36"/>
          <w:w w:val="110"/>
        </w:rPr>
        <w:t>de</w:t>
      </w:r>
      <w:r>
        <w:rPr>
          <w:spacing w:val="-157"/>
          <w:w w:val="110"/>
        </w:rPr>
        <w:t xml:space="preserve"> </w:t>
      </w:r>
      <w:r>
        <w:rPr>
          <w:spacing w:val="-33"/>
          <w:w w:val="110"/>
        </w:rPr>
        <w:t>destino</w:t>
      </w:r>
      <w:ins w:id="40" w:author="Usuario" w:date="2022-11-20T09:21:00Z">
        <w:r>
          <w:rPr>
            <w:spacing w:val="-33"/>
            <w:w w:val="110"/>
          </w:rPr>
          <w:t>,</w:t>
        </w:r>
      </w:ins>
      <w:ins w:id="41" w:author="Usuario" w:date="2022-11-20T09:09:00Z">
        <w:r w:rsidR="00AD1506">
          <w:rPr>
            <w:spacing w:val="-33"/>
            <w:w w:val="110"/>
          </w:rPr>
          <w:t xml:space="preserve"> </w:t>
        </w:r>
      </w:ins>
      <w:r>
        <w:rPr>
          <w:spacing w:val="-33"/>
          <w:w w:val="110"/>
        </w:rPr>
        <w:t>en</w:t>
      </w:r>
      <w:ins w:id="42" w:author="Usuario" w:date="2022-11-20T09:09:00Z">
        <w:r w:rsidR="00AD1506">
          <w:rPr>
            <w:spacing w:val="-33"/>
            <w:w w:val="110"/>
          </w:rPr>
          <w:t xml:space="preserve"> </w:t>
        </w:r>
      </w:ins>
      <w:r>
        <w:rPr>
          <w:spacing w:val="-33"/>
          <w:w w:val="110"/>
        </w:rPr>
        <w:t>las</w:t>
      </w:r>
      <w:ins w:id="43" w:author="Usuario" w:date="2022-11-20T09:09:00Z">
        <w:r w:rsidR="00AD1506">
          <w:rPr>
            <w:spacing w:val="-33"/>
            <w:w w:val="110"/>
          </w:rPr>
          <w:t xml:space="preserve"> </w:t>
        </w:r>
      </w:ins>
      <w:r>
        <w:rPr>
          <w:spacing w:val="-33"/>
          <w:w w:val="110"/>
        </w:rPr>
        <w:t>que</w:t>
      </w:r>
      <w:ins w:id="44" w:author="Usuario" w:date="2022-11-20T09:09:00Z">
        <w:r w:rsidR="00AD1506">
          <w:rPr>
            <w:spacing w:val="-33"/>
            <w:w w:val="110"/>
          </w:rPr>
          <w:t xml:space="preserve"> </w:t>
        </w:r>
      </w:ins>
      <w:r>
        <w:rPr>
          <w:spacing w:val="-33"/>
          <w:w w:val="110"/>
        </w:rPr>
        <w:t>se</w:t>
      </w:r>
      <w:r>
        <w:rPr>
          <w:spacing w:val="-157"/>
          <w:w w:val="110"/>
        </w:rPr>
        <w:t xml:space="preserve"> </w:t>
      </w:r>
      <w:r>
        <w:rPr>
          <w:spacing w:val="-57"/>
          <w:w w:val="110"/>
        </w:rPr>
        <w:t>almacenan</w:t>
      </w:r>
      <w:ins w:id="45" w:author="Usuario" w:date="2022-11-20T09:09:00Z">
        <w:r w:rsidR="00AD1506">
          <w:rPr>
            <w:spacing w:val="-57"/>
            <w:w w:val="110"/>
          </w:rPr>
          <w:t xml:space="preserve"> </w:t>
        </w:r>
      </w:ins>
      <w:r>
        <w:rPr>
          <w:spacing w:val="-57"/>
          <w:w w:val="110"/>
        </w:rPr>
        <w:t>los</w:t>
      </w:r>
      <w:ins w:id="46" w:author="Usuario" w:date="2022-11-20T09:09:00Z">
        <w:r w:rsidR="00AD1506">
          <w:rPr>
            <w:spacing w:val="-57"/>
            <w:w w:val="110"/>
          </w:rPr>
          <w:t xml:space="preserve"> </w:t>
        </w:r>
      </w:ins>
      <w:r>
        <w:rPr>
          <w:spacing w:val="-57"/>
          <w:w w:val="110"/>
        </w:rPr>
        <w:t>activos</w:t>
      </w:r>
      <w:r>
        <w:rPr>
          <w:spacing w:val="-56"/>
          <w:w w:val="110"/>
        </w:rPr>
        <w:t xml:space="preserve"> </w:t>
      </w:r>
      <w:r>
        <w:rPr>
          <w:w w:val="110"/>
        </w:rPr>
        <w:t>de</w:t>
      </w:r>
      <w:ins w:id="47" w:author="Usuario" w:date="2022-11-20T09:09:00Z">
        <w:r w:rsidR="00AD1506">
          <w:rPr>
            <w:w w:val="110"/>
          </w:rPr>
          <w:t xml:space="preserve"> </w:t>
        </w:r>
      </w:ins>
      <w:r>
        <w:rPr>
          <w:w w:val="110"/>
        </w:rPr>
        <w:t>datos</w:t>
      </w:r>
    </w:p>
    <w:p w14:paraId="1B9539BA" w14:textId="77777777" w:rsidR="00A368AE" w:rsidRDefault="00D272DA">
      <w:pPr>
        <w:pStyle w:val="Textoindependiente"/>
        <w:rPr>
          <w:sz w:val="96"/>
        </w:rPr>
      </w:pPr>
      <w:r>
        <w:br w:type="column"/>
      </w:r>
    </w:p>
    <w:p w14:paraId="46D45E73" w14:textId="77777777" w:rsidR="00A368AE" w:rsidRDefault="00D272DA">
      <w:pPr>
        <w:pStyle w:val="Ttulo1"/>
        <w:spacing w:before="770"/>
        <w:ind w:right="580"/>
        <w:jc w:val="right"/>
      </w:pPr>
      <w:r>
        <w:rPr>
          <w:color w:val="FFFFFF"/>
          <w:spacing w:val="-57"/>
          <w:w w:val="95"/>
        </w:rPr>
        <w:t>2.</w:t>
      </w:r>
    </w:p>
    <w:p w14:paraId="5C383F5D" w14:textId="2C682EA5" w:rsidR="00A368AE" w:rsidRDefault="00A3794E">
      <w:pPr>
        <w:spacing w:before="845" w:line="290" w:lineRule="auto"/>
        <w:ind w:left="260" w:right="340"/>
        <w:jc w:val="center"/>
        <w:rPr>
          <w:sz w:val="60"/>
        </w:rPr>
      </w:pPr>
      <w:ins w:id="48" w:author="Usuario" w:date="2022-11-20T09:01:00Z">
        <w:r>
          <w:rPr>
            <w:spacing w:val="-63"/>
            <w:w w:val="105"/>
            <w:sz w:val="60"/>
          </w:rPr>
          <w:t>N</w:t>
        </w:r>
      </w:ins>
      <w:del w:id="49" w:author="Usuario" w:date="2022-11-20T09:01:00Z">
        <w:r w:rsidR="00D272DA" w:rsidDel="00A3794E">
          <w:rPr>
            <w:spacing w:val="-63"/>
            <w:w w:val="105"/>
            <w:sz w:val="60"/>
          </w:rPr>
          <w:delText>Eln</w:delText>
        </w:r>
      </w:del>
      <w:r w:rsidR="00D272DA">
        <w:rPr>
          <w:spacing w:val="-63"/>
          <w:w w:val="105"/>
          <w:sz w:val="60"/>
        </w:rPr>
        <w:t>úmero</w:t>
      </w:r>
      <w:ins w:id="50" w:author="Usuario" w:date="2022-11-20T08:59:00Z">
        <w:r>
          <w:rPr>
            <w:spacing w:val="-63"/>
            <w:w w:val="105"/>
            <w:sz w:val="60"/>
          </w:rPr>
          <w:t xml:space="preserve"> </w:t>
        </w:r>
      </w:ins>
      <w:r w:rsidR="00D272DA">
        <w:rPr>
          <w:spacing w:val="-63"/>
          <w:w w:val="105"/>
          <w:sz w:val="60"/>
        </w:rPr>
        <w:t>de</w:t>
      </w:r>
      <w:ins w:id="51" w:author="Usuario" w:date="2022-11-20T09:01:00Z">
        <w:r>
          <w:rPr>
            <w:spacing w:val="-63"/>
            <w:w w:val="105"/>
            <w:sz w:val="60"/>
          </w:rPr>
          <w:t xml:space="preserve"> </w:t>
        </w:r>
      </w:ins>
      <w:r w:rsidR="00D272DA">
        <w:rPr>
          <w:spacing w:val="-63"/>
          <w:w w:val="105"/>
          <w:sz w:val="60"/>
        </w:rPr>
        <w:t>fuentes</w:t>
      </w:r>
      <w:r w:rsidR="00D272DA">
        <w:rPr>
          <w:spacing w:val="-187"/>
          <w:w w:val="105"/>
          <w:sz w:val="60"/>
        </w:rPr>
        <w:t xml:space="preserve"> </w:t>
      </w:r>
      <w:r w:rsidR="00D272DA">
        <w:rPr>
          <w:spacing w:val="-75"/>
          <w:w w:val="105"/>
          <w:sz w:val="60"/>
        </w:rPr>
        <w:t>que</w:t>
      </w:r>
      <w:ins w:id="52" w:author="Usuario" w:date="2022-11-20T09:01:00Z">
        <w:r>
          <w:rPr>
            <w:spacing w:val="-75"/>
            <w:w w:val="105"/>
            <w:sz w:val="60"/>
          </w:rPr>
          <w:t xml:space="preserve"> </w:t>
        </w:r>
      </w:ins>
      <w:r w:rsidR="00D272DA">
        <w:rPr>
          <w:spacing w:val="-75"/>
          <w:w w:val="105"/>
          <w:sz w:val="60"/>
        </w:rPr>
        <w:t>proporcionarán</w:t>
      </w:r>
      <w:r w:rsidR="00D272DA">
        <w:rPr>
          <w:spacing w:val="-74"/>
          <w:w w:val="105"/>
          <w:sz w:val="60"/>
        </w:rPr>
        <w:t xml:space="preserve"> </w:t>
      </w:r>
      <w:r w:rsidR="00D272DA">
        <w:rPr>
          <w:spacing w:val="-70"/>
          <w:w w:val="105"/>
          <w:sz w:val="60"/>
        </w:rPr>
        <w:t>datos</w:t>
      </w:r>
      <w:ins w:id="53" w:author="Usuario" w:date="2022-11-20T09:01:00Z">
        <w:r>
          <w:rPr>
            <w:spacing w:val="-70"/>
            <w:w w:val="105"/>
            <w:sz w:val="60"/>
          </w:rPr>
          <w:t xml:space="preserve"> </w:t>
        </w:r>
      </w:ins>
      <w:r w:rsidR="00D272DA">
        <w:rPr>
          <w:spacing w:val="-70"/>
          <w:w w:val="105"/>
          <w:sz w:val="60"/>
        </w:rPr>
        <w:t>brutos</w:t>
      </w:r>
      <w:del w:id="54" w:author="Usuario" w:date="2022-11-20T09:01:00Z">
        <w:r w:rsidR="00D272DA" w:rsidDel="00A3794E">
          <w:rPr>
            <w:spacing w:val="-70"/>
            <w:w w:val="105"/>
            <w:sz w:val="60"/>
          </w:rPr>
          <w:delText>.</w:delText>
        </w:r>
      </w:del>
    </w:p>
    <w:p w14:paraId="74E3A79A" w14:textId="77777777" w:rsidR="00A368AE" w:rsidRDefault="00A368AE">
      <w:pPr>
        <w:pStyle w:val="Textoindependiente"/>
        <w:rPr>
          <w:sz w:val="74"/>
        </w:rPr>
      </w:pPr>
    </w:p>
    <w:p w14:paraId="5CA1B076" w14:textId="77777777" w:rsidR="00A368AE" w:rsidRDefault="00A368AE">
      <w:pPr>
        <w:pStyle w:val="Textoindependiente"/>
        <w:rPr>
          <w:sz w:val="74"/>
        </w:rPr>
      </w:pPr>
    </w:p>
    <w:p w14:paraId="41FB7FE6" w14:textId="77777777" w:rsidR="00A368AE" w:rsidRDefault="00A368AE">
      <w:pPr>
        <w:pStyle w:val="Textoindependiente"/>
        <w:spacing w:before="3"/>
        <w:rPr>
          <w:sz w:val="69"/>
        </w:rPr>
      </w:pPr>
    </w:p>
    <w:p w14:paraId="68667D02" w14:textId="0AAC522F" w:rsidR="00A368AE" w:rsidDel="00AD1506" w:rsidRDefault="00D272DA">
      <w:pPr>
        <w:tabs>
          <w:tab w:val="left" w:pos="1289"/>
        </w:tabs>
        <w:ind w:left="100"/>
        <w:rPr>
          <w:del w:id="55" w:author="Usuario" w:date="2022-11-20T09:08:00Z"/>
          <w:sz w:val="43"/>
        </w:rPr>
      </w:pPr>
      <w:r>
        <w:rPr>
          <w:color w:val="FFFFFF"/>
          <w:spacing w:val="-57"/>
          <w:w w:val="105"/>
          <w:position w:val="6"/>
          <w:sz w:val="80"/>
        </w:rPr>
        <w:t>4.</w:t>
      </w:r>
      <w:r>
        <w:rPr>
          <w:color w:val="FFFFFF"/>
          <w:spacing w:val="-57"/>
          <w:w w:val="105"/>
          <w:position w:val="6"/>
          <w:sz w:val="80"/>
        </w:rPr>
        <w:tab/>
      </w:r>
      <w:ins w:id="56" w:author="Usuario" w:date="2022-11-20T09:21:00Z">
        <w:r>
          <w:rPr>
            <w:spacing w:val="-15"/>
            <w:w w:val="105"/>
            <w:sz w:val="43"/>
          </w:rPr>
          <w:t>R</w:t>
        </w:r>
      </w:ins>
      <w:del w:id="57" w:author="Usuario" w:date="2022-11-20T09:21:00Z">
        <w:r w:rsidDel="00D272DA">
          <w:rPr>
            <w:spacing w:val="-15"/>
            <w:w w:val="105"/>
            <w:sz w:val="43"/>
          </w:rPr>
          <w:delText>Lasr</w:delText>
        </w:r>
      </w:del>
      <w:r>
        <w:rPr>
          <w:spacing w:val="-15"/>
          <w:w w:val="105"/>
          <w:sz w:val="43"/>
        </w:rPr>
        <w:t>eglas</w:t>
      </w:r>
      <w:ins w:id="58" w:author="Usuario" w:date="2022-11-20T09:08:00Z">
        <w:r w:rsidR="00AD1506">
          <w:rPr>
            <w:spacing w:val="-15"/>
            <w:w w:val="105"/>
            <w:sz w:val="43"/>
          </w:rPr>
          <w:t xml:space="preserve"> </w:t>
        </w:r>
      </w:ins>
      <w:r>
        <w:rPr>
          <w:spacing w:val="-15"/>
          <w:w w:val="105"/>
          <w:sz w:val="43"/>
        </w:rPr>
        <w:t>de</w:t>
      </w:r>
      <w:ins w:id="59" w:author="Usuario" w:date="2022-11-20T09:08:00Z">
        <w:r w:rsidR="00AD1506">
          <w:rPr>
            <w:spacing w:val="-15"/>
            <w:w w:val="105"/>
            <w:sz w:val="43"/>
          </w:rPr>
          <w:t xml:space="preserve"> </w:t>
        </w:r>
      </w:ins>
      <w:r>
        <w:rPr>
          <w:spacing w:val="-15"/>
          <w:w w:val="105"/>
          <w:sz w:val="43"/>
        </w:rPr>
        <w:t>negocio</w:t>
      </w:r>
    </w:p>
    <w:p w14:paraId="3ED6A97E" w14:textId="7B8E04BA" w:rsidR="00A368AE" w:rsidRDefault="00AD1506" w:rsidP="00AD1506">
      <w:pPr>
        <w:tabs>
          <w:tab w:val="left" w:pos="1289"/>
        </w:tabs>
        <w:ind w:left="100"/>
        <w:rPr>
          <w:sz w:val="43"/>
        </w:rPr>
        <w:pPrChange w:id="60" w:author="Usuario" w:date="2022-11-20T09:08:00Z">
          <w:pPr>
            <w:spacing w:before="79" w:line="288" w:lineRule="auto"/>
            <w:ind w:left="1107" w:right="116"/>
            <w:jc w:val="center"/>
          </w:pPr>
        </w:pPrChange>
      </w:pPr>
      <w:ins w:id="61" w:author="Usuario" w:date="2022-11-20T09:08:00Z">
        <w:r>
          <w:rPr>
            <w:spacing w:val="-33"/>
            <w:w w:val="110"/>
            <w:sz w:val="43"/>
          </w:rPr>
          <w:t xml:space="preserve"> </w:t>
        </w:r>
      </w:ins>
      <w:r w:rsidR="00D272DA">
        <w:rPr>
          <w:spacing w:val="-33"/>
          <w:w w:val="110"/>
          <w:sz w:val="43"/>
        </w:rPr>
        <w:t>aplicadas</w:t>
      </w:r>
      <w:ins w:id="62" w:author="Usuario" w:date="2022-11-20T09:08:00Z">
        <w:r>
          <w:rPr>
            <w:spacing w:val="-33"/>
            <w:w w:val="110"/>
            <w:sz w:val="43"/>
          </w:rPr>
          <w:t xml:space="preserve"> </w:t>
        </w:r>
      </w:ins>
      <w:r w:rsidR="00D272DA">
        <w:rPr>
          <w:spacing w:val="-33"/>
          <w:w w:val="110"/>
          <w:sz w:val="43"/>
        </w:rPr>
        <w:t>a</w:t>
      </w:r>
      <w:ins w:id="63" w:author="Usuario" w:date="2022-11-20T09:08:00Z">
        <w:r>
          <w:rPr>
            <w:spacing w:val="-33"/>
            <w:w w:val="110"/>
            <w:sz w:val="43"/>
          </w:rPr>
          <w:t xml:space="preserve"> </w:t>
        </w:r>
      </w:ins>
      <w:r w:rsidR="00D272DA">
        <w:rPr>
          <w:spacing w:val="-33"/>
          <w:w w:val="110"/>
          <w:sz w:val="43"/>
        </w:rPr>
        <w:t>los</w:t>
      </w:r>
      <w:ins w:id="64" w:author="Usuario" w:date="2022-11-20T09:08:00Z">
        <w:r>
          <w:rPr>
            <w:spacing w:val="-33"/>
            <w:w w:val="110"/>
            <w:sz w:val="43"/>
          </w:rPr>
          <w:t xml:space="preserve"> </w:t>
        </w:r>
      </w:ins>
      <w:r w:rsidR="00D272DA">
        <w:rPr>
          <w:spacing w:val="-33"/>
          <w:w w:val="110"/>
          <w:sz w:val="43"/>
        </w:rPr>
        <w:t>datos</w:t>
      </w:r>
      <w:ins w:id="65" w:author="Usuario" w:date="2022-11-20T09:08:00Z">
        <w:r>
          <w:rPr>
            <w:spacing w:val="-33"/>
            <w:w w:val="110"/>
            <w:sz w:val="43"/>
          </w:rPr>
          <w:t xml:space="preserve"> en </w:t>
        </w:r>
      </w:ins>
      <w:del w:id="66" w:author="Usuario" w:date="2022-11-20T09:08:00Z">
        <w:r w:rsidR="00D272DA" w:rsidDel="00AD1506">
          <w:rPr>
            <w:spacing w:val="-33"/>
            <w:w w:val="110"/>
            <w:sz w:val="43"/>
          </w:rPr>
          <w:delText>en</w:delText>
        </w:r>
        <w:r w:rsidR="00D272DA" w:rsidDel="00AD1506">
          <w:rPr>
            <w:spacing w:val="-140"/>
            <w:w w:val="110"/>
            <w:sz w:val="43"/>
          </w:rPr>
          <w:delText xml:space="preserve"> </w:delText>
        </w:r>
      </w:del>
      <w:r w:rsidR="00D272DA">
        <w:rPr>
          <w:spacing w:val="-18"/>
          <w:w w:val="110"/>
          <w:sz w:val="43"/>
        </w:rPr>
        <w:t>bruto</w:t>
      </w:r>
      <w:ins w:id="67" w:author="Usuario" w:date="2022-11-20T09:08:00Z">
        <w:r>
          <w:rPr>
            <w:spacing w:val="-18"/>
            <w:w w:val="110"/>
            <w:sz w:val="43"/>
          </w:rPr>
          <w:t xml:space="preserve"> </w:t>
        </w:r>
      </w:ins>
      <w:r w:rsidR="00D272DA">
        <w:rPr>
          <w:spacing w:val="-18"/>
          <w:w w:val="110"/>
          <w:sz w:val="43"/>
        </w:rPr>
        <w:t>para</w:t>
      </w:r>
      <w:ins w:id="68" w:author="Usuario" w:date="2022-11-20T09:08:00Z">
        <w:r>
          <w:rPr>
            <w:spacing w:val="-18"/>
            <w:w w:val="110"/>
            <w:sz w:val="43"/>
          </w:rPr>
          <w:t xml:space="preserve"> </w:t>
        </w:r>
      </w:ins>
      <w:r w:rsidR="00D272DA">
        <w:rPr>
          <w:spacing w:val="-18"/>
          <w:w w:val="110"/>
          <w:sz w:val="43"/>
        </w:rPr>
        <w:t>p</w:t>
      </w:r>
      <w:r w:rsidR="00D272DA">
        <w:rPr>
          <w:spacing w:val="-18"/>
          <w:w w:val="110"/>
          <w:sz w:val="43"/>
        </w:rPr>
        <w:t>roducir</w:t>
      </w:r>
      <w:r w:rsidR="00D272DA">
        <w:rPr>
          <w:spacing w:val="-17"/>
          <w:w w:val="110"/>
          <w:sz w:val="43"/>
        </w:rPr>
        <w:t xml:space="preserve"> </w:t>
      </w:r>
      <w:r w:rsidR="00D272DA">
        <w:rPr>
          <w:spacing w:val="-35"/>
          <w:w w:val="110"/>
          <w:sz w:val="43"/>
        </w:rPr>
        <w:t>activos</w:t>
      </w:r>
      <w:ins w:id="69" w:author="Usuario" w:date="2022-11-20T09:08:00Z">
        <w:r>
          <w:rPr>
            <w:spacing w:val="-35"/>
            <w:w w:val="110"/>
            <w:sz w:val="43"/>
          </w:rPr>
          <w:t xml:space="preserve"> </w:t>
        </w:r>
      </w:ins>
      <w:r w:rsidR="00D272DA">
        <w:rPr>
          <w:spacing w:val="-35"/>
          <w:w w:val="110"/>
          <w:sz w:val="43"/>
        </w:rPr>
        <w:t>de</w:t>
      </w:r>
      <w:ins w:id="70" w:author="Usuario" w:date="2022-11-20T09:08:00Z">
        <w:r>
          <w:rPr>
            <w:spacing w:val="-35"/>
            <w:w w:val="110"/>
            <w:sz w:val="43"/>
          </w:rPr>
          <w:t xml:space="preserve"> </w:t>
        </w:r>
      </w:ins>
      <w:r w:rsidR="00D272DA">
        <w:rPr>
          <w:spacing w:val="-35"/>
          <w:w w:val="110"/>
          <w:sz w:val="43"/>
        </w:rPr>
        <w:t>datos</w:t>
      </w:r>
      <w:ins w:id="71" w:author="Usuario" w:date="2022-11-20T09:08:00Z">
        <w:r>
          <w:rPr>
            <w:spacing w:val="-35"/>
            <w:w w:val="110"/>
            <w:sz w:val="43"/>
          </w:rPr>
          <w:t xml:space="preserve"> </w:t>
        </w:r>
      </w:ins>
      <w:r w:rsidR="00D272DA">
        <w:rPr>
          <w:spacing w:val="-35"/>
          <w:w w:val="110"/>
          <w:sz w:val="43"/>
        </w:rPr>
        <w:t>de</w:t>
      </w:r>
      <w:ins w:id="72" w:author="Usuario" w:date="2022-11-20T09:08:00Z">
        <w:r>
          <w:rPr>
            <w:spacing w:val="-35"/>
            <w:w w:val="110"/>
            <w:sz w:val="43"/>
          </w:rPr>
          <w:t xml:space="preserve"> </w:t>
        </w:r>
      </w:ins>
      <w:r w:rsidR="00D272DA">
        <w:rPr>
          <w:spacing w:val="-35"/>
          <w:w w:val="110"/>
          <w:sz w:val="43"/>
        </w:rPr>
        <w:t>alta</w:t>
      </w:r>
      <w:ins w:id="73" w:author="Usuario" w:date="2022-11-20T09:08:00Z">
        <w:r>
          <w:rPr>
            <w:spacing w:val="-35"/>
            <w:w w:val="110"/>
            <w:sz w:val="43"/>
          </w:rPr>
          <w:t xml:space="preserve"> </w:t>
        </w:r>
      </w:ins>
      <w:del w:id="74" w:author="Usuario" w:date="2022-11-20T09:08:00Z">
        <w:r w:rsidR="00D272DA" w:rsidDel="00AD1506">
          <w:rPr>
            <w:spacing w:val="-140"/>
            <w:w w:val="110"/>
            <w:sz w:val="43"/>
          </w:rPr>
          <w:delText xml:space="preserve"> </w:delText>
        </w:r>
      </w:del>
      <w:r w:rsidR="00D272DA">
        <w:rPr>
          <w:spacing w:val="-54"/>
          <w:w w:val="110"/>
          <w:sz w:val="43"/>
        </w:rPr>
        <w:t>calidad</w:t>
      </w:r>
      <w:del w:id="75" w:author="Usuario" w:date="2022-11-20T09:08:00Z">
        <w:r w:rsidR="00D272DA" w:rsidDel="00AD1506">
          <w:rPr>
            <w:spacing w:val="-54"/>
            <w:w w:val="110"/>
            <w:sz w:val="43"/>
          </w:rPr>
          <w:delText>.</w:delText>
        </w:r>
      </w:del>
    </w:p>
    <w:p w14:paraId="4C31129A" w14:textId="77777777" w:rsidR="00A368AE" w:rsidRDefault="00A368AE">
      <w:pPr>
        <w:pStyle w:val="Textoindependiente"/>
        <w:rPr>
          <w:sz w:val="52"/>
        </w:rPr>
      </w:pPr>
    </w:p>
    <w:p w14:paraId="11A370E5" w14:textId="77777777" w:rsidR="00A368AE" w:rsidRDefault="00A368AE">
      <w:pPr>
        <w:pStyle w:val="Textoindependiente"/>
        <w:rPr>
          <w:sz w:val="52"/>
        </w:rPr>
      </w:pPr>
    </w:p>
    <w:p w14:paraId="462EB797" w14:textId="77777777" w:rsidR="00A368AE" w:rsidRDefault="00A368AE">
      <w:pPr>
        <w:pStyle w:val="Textoindependiente"/>
        <w:rPr>
          <w:sz w:val="52"/>
        </w:rPr>
      </w:pPr>
    </w:p>
    <w:p w14:paraId="0945F0C1" w14:textId="77777777" w:rsidR="00A368AE" w:rsidRDefault="00A368AE">
      <w:pPr>
        <w:pStyle w:val="Textoindependiente"/>
        <w:rPr>
          <w:sz w:val="52"/>
        </w:rPr>
      </w:pPr>
    </w:p>
    <w:p w14:paraId="5B31C7DF" w14:textId="77777777" w:rsidR="00A368AE" w:rsidRDefault="00A368AE">
      <w:pPr>
        <w:pStyle w:val="Textoindependiente"/>
        <w:rPr>
          <w:sz w:val="52"/>
        </w:rPr>
      </w:pPr>
    </w:p>
    <w:p w14:paraId="1FCD92DA" w14:textId="77777777" w:rsidR="00A368AE" w:rsidRDefault="00D272DA">
      <w:pPr>
        <w:pStyle w:val="Ttulo1"/>
        <w:spacing w:before="368"/>
        <w:ind w:left="492"/>
      </w:pPr>
      <w:r>
        <w:rPr>
          <w:color w:val="FFFFFF"/>
          <w:spacing w:val="-57"/>
          <w:w w:val="95"/>
        </w:rPr>
        <w:t>6.</w:t>
      </w:r>
    </w:p>
    <w:p w14:paraId="2C876AB2" w14:textId="77777777" w:rsidR="00A368AE" w:rsidRDefault="00A368AE">
      <w:pPr>
        <w:sectPr w:rsidR="00A368AE">
          <w:type w:val="continuous"/>
          <w:pgSz w:w="12000" w:h="30000"/>
          <w:pgMar w:top="580" w:right="740" w:bottom="280" w:left="680" w:header="720" w:footer="720" w:gutter="0"/>
          <w:cols w:num="2" w:space="720" w:equalWidth="0">
            <w:col w:w="5319" w:space="221"/>
            <w:col w:w="5040"/>
          </w:cols>
        </w:sectPr>
      </w:pPr>
    </w:p>
    <w:p w14:paraId="6214FCAA" w14:textId="77777777" w:rsidR="00A368AE" w:rsidRDefault="00A368AE">
      <w:pPr>
        <w:pStyle w:val="Textoindependiente"/>
        <w:spacing w:before="1"/>
        <w:rPr>
          <w:sz w:val="134"/>
        </w:rPr>
      </w:pPr>
    </w:p>
    <w:p w14:paraId="5A2DE2F8" w14:textId="77777777" w:rsidR="00A368AE" w:rsidRDefault="00D272DA">
      <w:pPr>
        <w:spacing w:before="1"/>
        <w:ind w:left="1262"/>
        <w:rPr>
          <w:sz w:val="80"/>
        </w:rPr>
      </w:pPr>
      <w:r>
        <w:rPr>
          <w:color w:val="FFFFFF"/>
          <w:spacing w:val="-57"/>
          <w:w w:val="90"/>
          <w:sz w:val="80"/>
        </w:rPr>
        <w:t>7.</w:t>
      </w:r>
    </w:p>
    <w:p w14:paraId="2D691C70" w14:textId="0D8D9FD6" w:rsidR="00A368AE" w:rsidRPr="00BC2F50" w:rsidRDefault="00D272DA" w:rsidP="00BC2F50">
      <w:pPr>
        <w:jc w:val="center"/>
        <w:rPr>
          <w:sz w:val="56"/>
          <w:szCs w:val="56"/>
          <w:rPrChange w:id="76" w:author="Usuario" w:date="2022-11-20T09:12:00Z">
            <w:rPr/>
          </w:rPrChange>
        </w:rPr>
        <w:pPrChange w:id="77" w:author="Usuario" w:date="2022-11-20T09:14:00Z">
          <w:pPr>
            <w:pStyle w:val="Ttulo2"/>
            <w:spacing w:before="549"/>
            <w:ind w:firstLine="0"/>
          </w:pPr>
        </w:pPrChange>
      </w:pPr>
      <w:ins w:id="78" w:author="Usuario" w:date="2022-11-20T09:21:00Z">
        <w:r>
          <w:rPr>
            <w:w w:val="110"/>
            <w:sz w:val="56"/>
            <w:szCs w:val="56"/>
          </w:rPr>
          <w:t>C</w:t>
        </w:r>
      </w:ins>
      <w:del w:id="79" w:author="Usuario" w:date="2022-11-20T09:21:00Z">
        <w:r w:rsidRPr="00BC2F50" w:rsidDel="00D272DA">
          <w:rPr>
            <w:w w:val="110"/>
            <w:sz w:val="56"/>
            <w:szCs w:val="56"/>
            <w:rPrChange w:id="80" w:author="Usuario" w:date="2022-11-20T09:12:00Z">
              <w:rPr>
                <w:w w:val="110"/>
              </w:rPr>
            </w:rPrChange>
          </w:rPr>
          <w:delText>Lac</w:delText>
        </w:r>
      </w:del>
      <w:r w:rsidRPr="00BC2F50">
        <w:rPr>
          <w:w w:val="110"/>
          <w:sz w:val="56"/>
          <w:szCs w:val="56"/>
          <w:rPrChange w:id="81" w:author="Usuario" w:date="2022-11-20T09:12:00Z">
            <w:rPr>
              <w:w w:val="110"/>
            </w:rPr>
          </w:rPrChange>
        </w:rPr>
        <w:t>omplejidad</w:t>
      </w:r>
    </w:p>
    <w:p w14:paraId="3474AE15" w14:textId="48E39350" w:rsidR="00A368AE" w:rsidRDefault="00D272DA">
      <w:pPr>
        <w:pStyle w:val="Textoindependiente"/>
        <w:spacing w:before="170" w:line="283" w:lineRule="auto"/>
        <w:ind w:left="593" w:right="252"/>
        <w:jc w:val="center"/>
      </w:pPr>
      <w:r>
        <w:br w:type="column"/>
      </w:r>
      <w:ins w:id="82" w:author="Usuario" w:date="2022-11-20T09:21:00Z">
        <w:r>
          <w:rPr>
            <w:spacing w:val="-14"/>
            <w:w w:val="105"/>
          </w:rPr>
          <w:t>A</w:t>
        </w:r>
      </w:ins>
      <w:del w:id="83" w:author="Usuario" w:date="2022-11-20T09:21:00Z">
        <w:r w:rsidDel="00D272DA">
          <w:rPr>
            <w:spacing w:val="-14"/>
            <w:w w:val="105"/>
          </w:rPr>
          <w:delText>Losa</w:delText>
        </w:r>
      </w:del>
      <w:r>
        <w:rPr>
          <w:spacing w:val="-14"/>
          <w:w w:val="105"/>
        </w:rPr>
        <w:t>ctivos</w:t>
      </w:r>
      <w:ins w:id="84" w:author="Usuario" w:date="2022-11-20T09:09:00Z">
        <w:r w:rsidR="00DB1D85">
          <w:rPr>
            <w:spacing w:val="-14"/>
            <w:w w:val="105"/>
          </w:rPr>
          <w:t xml:space="preserve"> </w:t>
        </w:r>
      </w:ins>
      <w:r>
        <w:rPr>
          <w:spacing w:val="-14"/>
          <w:w w:val="105"/>
        </w:rPr>
        <w:t>de</w:t>
      </w:r>
      <w:ins w:id="85" w:author="Usuario" w:date="2022-11-20T09:09:00Z">
        <w:r w:rsidR="00DB1D85">
          <w:rPr>
            <w:spacing w:val="-14"/>
            <w:w w:val="105"/>
          </w:rPr>
          <w:t xml:space="preserve"> </w:t>
        </w:r>
      </w:ins>
      <w:r>
        <w:rPr>
          <w:spacing w:val="-14"/>
          <w:w w:val="105"/>
        </w:rPr>
        <w:t>datos</w:t>
      </w:r>
      <w:ins w:id="86" w:author="Usuario" w:date="2022-11-20T09:11:00Z">
        <w:r w:rsidR="00BC2F50">
          <w:rPr>
            <w:spacing w:val="-14"/>
            <w:w w:val="105"/>
          </w:rPr>
          <w:t>,</w:t>
        </w:r>
      </w:ins>
      <w:del w:id="87" w:author="Usuario" w:date="2022-11-20T09:11:00Z">
        <w:r w:rsidDel="00BC2F50">
          <w:rPr>
            <w:spacing w:val="-14"/>
            <w:w w:val="105"/>
          </w:rPr>
          <w:delText>;</w:delText>
        </w:r>
      </w:del>
      <w:ins w:id="88" w:author="Usuario" w:date="2022-11-20T09:09:00Z">
        <w:r w:rsidR="00DB1D85">
          <w:rPr>
            <w:spacing w:val="-14"/>
            <w:w w:val="105"/>
          </w:rPr>
          <w:t xml:space="preserve"> </w:t>
        </w:r>
      </w:ins>
      <w:del w:id="89" w:author="Usuario" w:date="2022-11-20T09:21:00Z">
        <w:r w:rsidDel="00D272DA">
          <w:rPr>
            <w:spacing w:val="-14"/>
            <w:w w:val="105"/>
          </w:rPr>
          <w:delText>los</w:delText>
        </w:r>
        <w:r w:rsidDel="00D272DA">
          <w:rPr>
            <w:spacing w:val="-13"/>
            <w:w w:val="105"/>
          </w:rPr>
          <w:delText xml:space="preserve"> </w:delText>
        </w:r>
      </w:del>
      <w:r>
        <w:rPr>
          <w:spacing w:val="-68"/>
          <w:w w:val="115"/>
        </w:rPr>
        <w:t>e</w:t>
      </w:r>
      <w:r>
        <w:rPr>
          <w:spacing w:val="-68"/>
          <w:w w:val="88"/>
        </w:rPr>
        <w:t>l</w:t>
      </w:r>
      <w:r>
        <w:rPr>
          <w:spacing w:val="-68"/>
          <w:w w:val="115"/>
        </w:rPr>
        <w:t>e</w:t>
      </w:r>
      <w:r>
        <w:rPr>
          <w:spacing w:val="-68"/>
          <w:w w:val="101"/>
        </w:rPr>
        <w:t>m</w:t>
      </w:r>
      <w:r>
        <w:rPr>
          <w:spacing w:val="-68"/>
          <w:w w:val="115"/>
        </w:rPr>
        <w:t>e</w:t>
      </w:r>
      <w:r>
        <w:rPr>
          <w:spacing w:val="-68"/>
          <w:w w:val="102"/>
        </w:rPr>
        <w:t>n</w:t>
      </w:r>
      <w:r>
        <w:rPr>
          <w:spacing w:val="-68"/>
          <w:w w:val="91"/>
        </w:rPr>
        <w:t>t</w:t>
      </w:r>
      <w:r>
        <w:rPr>
          <w:spacing w:val="-68"/>
          <w:w w:val="117"/>
        </w:rPr>
        <w:t>o</w:t>
      </w:r>
      <w:r>
        <w:rPr>
          <w:spacing w:val="-68"/>
          <w:w w:val="102"/>
        </w:rPr>
        <w:t>s</w:t>
      </w:r>
      <w:r>
        <w:rPr>
          <w:spacing w:val="10"/>
          <w:w w:val="57"/>
        </w:rPr>
        <w:t>,</w:t>
      </w:r>
      <w:ins w:id="90" w:author="Usuario" w:date="2022-11-20T09:10:00Z">
        <w:r w:rsidR="00DB1D85">
          <w:rPr>
            <w:spacing w:val="10"/>
            <w:w w:val="57"/>
          </w:rPr>
          <w:t xml:space="preserve"> </w:t>
        </w:r>
      </w:ins>
      <w:del w:id="91" w:author="Usuario" w:date="2022-11-20T09:21:00Z">
        <w:r w:rsidDel="00D272DA">
          <w:rPr>
            <w:spacing w:val="-68"/>
            <w:w w:val="115"/>
          </w:rPr>
          <w:delText>e</w:delText>
        </w:r>
        <w:r w:rsidDel="00D272DA">
          <w:rPr>
            <w:spacing w:val="10"/>
            <w:w w:val="88"/>
          </w:rPr>
          <w:delText>l</w:delText>
        </w:r>
      </w:del>
      <w:r>
        <w:rPr>
          <w:spacing w:val="-68"/>
          <w:w w:val="102"/>
        </w:rPr>
        <w:t>n</w:t>
      </w:r>
      <w:r>
        <w:rPr>
          <w:spacing w:val="-68"/>
          <w:w w:val="97"/>
        </w:rPr>
        <w:t>i</w:t>
      </w:r>
      <w:r>
        <w:rPr>
          <w:spacing w:val="-68"/>
          <w:w w:val="101"/>
        </w:rPr>
        <w:t>v</w:t>
      </w:r>
      <w:r>
        <w:rPr>
          <w:spacing w:val="-68"/>
          <w:w w:val="115"/>
        </w:rPr>
        <w:t>e</w:t>
      </w:r>
      <w:r>
        <w:rPr>
          <w:spacing w:val="10"/>
          <w:w w:val="88"/>
        </w:rPr>
        <w:t>l</w:t>
      </w:r>
      <w:ins w:id="92" w:author="Usuario" w:date="2022-11-20T09:10:00Z">
        <w:r w:rsidR="00DB1D85">
          <w:rPr>
            <w:spacing w:val="10"/>
            <w:w w:val="88"/>
          </w:rPr>
          <w:t xml:space="preserve"> </w:t>
        </w:r>
      </w:ins>
      <w:r>
        <w:rPr>
          <w:spacing w:val="-68"/>
          <w:w w:val="119"/>
        </w:rPr>
        <w:t>d</w:t>
      </w:r>
      <w:r>
        <w:rPr>
          <w:spacing w:val="10"/>
          <w:w w:val="115"/>
        </w:rPr>
        <w:t>e</w:t>
      </w:r>
      <w:ins w:id="93" w:author="Usuario" w:date="2022-11-20T09:10:00Z">
        <w:r w:rsidR="00DB1D85">
          <w:rPr>
            <w:spacing w:val="10"/>
            <w:w w:val="115"/>
          </w:rPr>
          <w:t xml:space="preserve"> </w:t>
        </w:r>
      </w:ins>
      <w:r>
        <w:rPr>
          <w:spacing w:val="-68"/>
          <w:w w:val="119"/>
        </w:rPr>
        <w:t>d</w:t>
      </w:r>
      <w:r>
        <w:rPr>
          <w:spacing w:val="-68"/>
          <w:w w:val="115"/>
        </w:rPr>
        <w:t>e</w:t>
      </w:r>
      <w:r>
        <w:rPr>
          <w:spacing w:val="-68"/>
          <w:w w:val="91"/>
        </w:rPr>
        <w:t>t</w:t>
      </w:r>
      <w:r>
        <w:rPr>
          <w:spacing w:val="-68"/>
          <w:w w:val="128"/>
        </w:rPr>
        <w:t>a</w:t>
      </w:r>
      <w:r>
        <w:rPr>
          <w:spacing w:val="-68"/>
          <w:w w:val="88"/>
        </w:rPr>
        <w:t>ll</w:t>
      </w:r>
      <w:r>
        <w:rPr>
          <w:w w:val="115"/>
        </w:rPr>
        <w:t xml:space="preserve">e </w:t>
      </w:r>
      <w:r>
        <w:rPr>
          <w:w w:val="105"/>
        </w:rPr>
        <w:t>de</w:t>
      </w:r>
      <w:ins w:id="94" w:author="Usuario" w:date="2022-11-20T09:10:00Z">
        <w:r w:rsidR="00DB1D85">
          <w:rPr>
            <w:w w:val="105"/>
          </w:rPr>
          <w:t xml:space="preserve"> </w:t>
        </w:r>
      </w:ins>
      <w:r>
        <w:rPr>
          <w:w w:val="105"/>
        </w:rPr>
        <w:t>cada</w:t>
      </w:r>
      <w:ins w:id="95" w:author="Usuario" w:date="2022-11-20T09:10:00Z">
        <w:r w:rsidR="00DB1D85">
          <w:rPr>
            <w:w w:val="105"/>
          </w:rPr>
          <w:t xml:space="preserve"> </w:t>
        </w:r>
      </w:ins>
      <w:r>
        <w:rPr>
          <w:w w:val="105"/>
        </w:rPr>
        <w:t>elemento</w:t>
      </w:r>
      <w:ins w:id="96" w:author="Usuario" w:date="2022-11-20T09:10:00Z">
        <w:r w:rsidR="00DB1D85">
          <w:rPr>
            <w:w w:val="105"/>
          </w:rPr>
          <w:t xml:space="preserve"> </w:t>
        </w:r>
      </w:ins>
      <w:r>
        <w:rPr>
          <w:w w:val="105"/>
        </w:rPr>
        <w:t>y</w:t>
      </w:r>
      <w:ins w:id="97" w:author="Usuario" w:date="2022-11-20T09:10:00Z">
        <w:r w:rsidR="00DB1D85">
          <w:rPr>
            <w:w w:val="105"/>
          </w:rPr>
          <w:t xml:space="preserve"> </w:t>
        </w:r>
      </w:ins>
      <w:del w:id="98" w:author="Usuario" w:date="2022-11-20T09:21:00Z">
        <w:r w:rsidDel="00D272DA">
          <w:rPr>
            <w:w w:val="105"/>
          </w:rPr>
          <w:delText>la</w:delText>
        </w:r>
        <w:r w:rsidDel="00D272DA">
          <w:rPr>
            <w:spacing w:val="1"/>
            <w:w w:val="105"/>
          </w:rPr>
          <w:delText xml:space="preserve"> </w:delText>
        </w:r>
      </w:del>
      <w:r>
        <w:rPr>
          <w:spacing w:val="-57"/>
          <w:w w:val="105"/>
        </w:rPr>
        <w:t>cantidad</w:t>
      </w:r>
      <w:ins w:id="99" w:author="Usuario" w:date="2022-11-20T09:10:00Z">
        <w:r w:rsidR="00DB1D85">
          <w:rPr>
            <w:spacing w:val="-57"/>
            <w:w w:val="105"/>
          </w:rPr>
          <w:t xml:space="preserve"> </w:t>
        </w:r>
      </w:ins>
      <w:r>
        <w:rPr>
          <w:spacing w:val="-57"/>
          <w:w w:val="105"/>
        </w:rPr>
        <w:t>de</w:t>
      </w:r>
      <w:ins w:id="100" w:author="Usuario" w:date="2022-11-20T09:10:00Z">
        <w:r w:rsidR="00DB1D85">
          <w:rPr>
            <w:spacing w:val="-57"/>
            <w:w w:val="105"/>
          </w:rPr>
          <w:t xml:space="preserve"> </w:t>
        </w:r>
      </w:ins>
      <w:r>
        <w:rPr>
          <w:spacing w:val="-57"/>
          <w:w w:val="105"/>
        </w:rPr>
        <w:t>historial</w:t>
      </w:r>
    </w:p>
    <w:p w14:paraId="7B473AB6" w14:textId="77777777" w:rsidR="00A368AE" w:rsidRDefault="00A368AE">
      <w:pPr>
        <w:spacing w:line="283" w:lineRule="auto"/>
        <w:jc w:val="center"/>
        <w:sectPr w:rsidR="00A368AE">
          <w:type w:val="continuous"/>
          <w:pgSz w:w="12000" w:h="30000"/>
          <w:pgMar w:top="580" w:right="740" w:bottom="280" w:left="680" w:header="720" w:footer="720" w:gutter="0"/>
          <w:cols w:num="2" w:space="720" w:equalWidth="0">
            <w:col w:w="4801" w:space="40"/>
            <w:col w:w="5739"/>
          </w:cols>
        </w:sectPr>
      </w:pPr>
    </w:p>
    <w:p w14:paraId="0B040BBD" w14:textId="77777777" w:rsidR="00BC2F50" w:rsidRDefault="00D272DA" w:rsidP="00BC2F50">
      <w:pPr>
        <w:rPr>
          <w:ins w:id="101" w:author="Usuario" w:date="2022-11-20T09:13:00Z"/>
          <w:w w:val="110"/>
          <w:sz w:val="56"/>
          <w:szCs w:val="56"/>
        </w:rPr>
      </w:pPr>
      <w:r w:rsidRPr="00BC2F50">
        <w:rPr>
          <w:sz w:val="56"/>
          <w:szCs w:val="56"/>
          <w:rPrChange w:id="102" w:author="Usuario" w:date="2022-11-20T09:12:00Z">
            <w:rPr/>
          </w:rPrChange>
        </w:rPr>
        <w:pict w14:anchorId="17001471">
          <v:group id="_x0000_s1026" style="position:absolute;margin-left:0;margin-top:0;width:600pt;height:1500pt;z-index:-251658240;mso-position-horizontal-relative:page;mso-position-vertical-relative:page" coordsize="12000,300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2000;height:30000">
              <v:imagedata r:id="rId4" o:title=""/>
            </v:shape>
            <v:shape id="_x0000_s1028" type="#_x0000_t75" style="position:absolute;left:440;top:4345;width:10587;height:14489">
              <v:imagedata r:id="rId5" o:title=""/>
            </v:shape>
            <v:shape id="_x0000_s1027" type="#_x0000_t75" style="position:absolute;left:922;top:17336;width:9977;height:12033">
              <v:imagedata r:id="rId6" o:title=""/>
            </v:shape>
            <w10:wrap anchorx="page" anchory="page"/>
          </v:group>
        </w:pict>
      </w:r>
      <w:r w:rsidRPr="00BC2F50">
        <w:rPr>
          <w:w w:val="110"/>
          <w:sz w:val="56"/>
          <w:szCs w:val="56"/>
          <w:rPrChange w:id="103" w:author="Usuario" w:date="2022-11-20T09:12:00Z">
            <w:rPr>
              <w:w w:val="110"/>
            </w:rPr>
          </w:rPrChange>
        </w:rPr>
        <w:t>arquitectónica</w:t>
      </w:r>
    </w:p>
    <w:p w14:paraId="76A44536" w14:textId="5C6E356A" w:rsidR="00A368AE" w:rsidRDefault="00BC2F50" w:rsidP="00BC2F50">
      <w:pPr>
        <w:pPrChange w:id="104" w:author="Usuario" w:date="2022-11-20T09:13:00Z">
          <w:pPr>
            <w:pStyle w:val="Ttulo2"/>
            <w:spacing w:line="288" w:lineRule="auto"/>
            <w:ind w:left="1995" w:right="2794"/>
          </w:pPr>
        </w:pPrChange>
      </w:pPr>
      <w:ins w:id="105" w:author="Usuario" w:date="2022-11-20T09:13:00Z">
        <w:r>
          <w:rPr>
            <w:w w:val="110"/>
            <w:sz w:val="56"/>
            <w:szCs w:val="56"/>
          </w:rPr>
          <w:t>general del entorno</w:t>
        </w:r>
      </w:ins>
      <w:del w:id="106" w:author="Usuario" w:date="2022-11-20T09:13:00Z">
        <w:r w:rsidR="00D272DA" w:rsidRPr="00BC2F50" w:rsidDel="00BC2F50">
          <w:rPr>
            <w:w w:val="110"/>
            <w:sz w:val="56"/>
            <w:szCs w:val="56"/>
            <w:rPrChange w:id="107" w:author="Usuario" w:date="2022-11-20T09:12:00Z">
              <w:rPr>
                <w:w w:val="110"/>
              </w:rPr>
            </w:rPrChange>
          </w:rPr>
          <w:delText>genera</w:delText>
        </w:r>
      </w:del>
      <w:ins w:id="108" w:author="Usuario" w:date="2022-11-20T09:12:00Z">
        <w:r>
          <w:rPr>
            <w:spacing w:val="-183"/>
            <w:w w:val="110"/>
          </w:rPr>
          <w:t xml:space="preserve"> </w:t>
        </w:r>
      </w:ins>
      <w:del w:id="109" w:author="Usuario" w:date="2022-11-20T09:12:00Z">
        <w:r w:rsidR="00D272DA" w:rsidRPr="00BC2F50" w:rsidDel="00BC2F50">
          <w:rPr>
            <w:rPrChange w:id="110" w:author="Usuario" w:date="2022-11-20T09:12:00Z">
              <w:rPr>
                <w:w w:val="110"/>
              </w:rPr>
            </w:rPrChange>
          </w:rPr>
          <w:delText>l</w:delText>
        </w:r>
        <w:r w:rsidR="00D272DA" w:rsidRPr="00BC2F50" w:rsidDel="00BC2F50">
          <w:rPr>
            <w:rPrChange w:id="111" w:author="Usuario" w:date="2022-11-20T09:12:00Z">
              <w:rPr>
                <w:spacing w:val="-183"/>
                <w:w w:val="110"/>
              </w:rPr>
            </w:rPrChange>
          </w:rPr>
          <w:delText xml:space="preserve"> </w:delText>
        </w:r>
      </w:del>
      <w:del w:id="112" w:author="Usuario" w:date="2022-11-20T09:13:00Z">
        <w:r w:rsidR="00D272DA" w:rsidRPr="00BC2F50" w:rsidDel="00BC2F50">
          <w:rPr>
            <w:rPrChange w:id="113" w:author="Usuario" w:date="2022-11-20T09:12:00Z">
              <w:rPr>
                <w:spacing w:val="-63"/>
                <w:w w:val="110"/>
              </w:rPr>
            </w:rPrChange>
          </w:rPr>
          <w:delText>d</w:delText>
        </w:r>
      </w:del>
      <w:del w:id="114" w:author="Usuario" w:date="2022-11-20T09:12:00Z">
        <w:r w:rsidR="00D272DA" w:rsidRPr="00BC2F50" w:rsidDel="00BC2F50">
          <w:rPr>
            <w:rPrChange w:id="115" w:author="Usuario" w:date="2022-11-20T09:12:00Z">
              <w:rPr>
                <w:spacing w:val="-63"/>
                <w:w w:val="110"/>
              </w:rPr>
            </w:rPrChange>
          </w:rPr>
          <w:delText>elent</w:delText>
        </w:r>
      </w:del>
      <w:del w:id="116" w:author="Usuario" w:date="2022-11-20T09:13:00Z">
        <w:r w:rsidR="00D272DA" w:rsidRPr="00BC2F50" w:rsidDel="00BC2F50">
          <w:rPr>
            <w:rPrChange w:id="117" w:author="Usuario" w:date="2022-11-20T09:12:00Z">
              <w:rPr>
                <w:spacing w:val="-63"/>
                <w:w w:val="110"/>
              </w:rPr>
            </w:rPrChange>
          </w:rPr>
          <w:delText>orno</w:delText>
        </w:r>
      </w:del>
    </w:p>
    <w:sectPr w:rsidR="00A368AE">
      <w:type w:val="continuous"/>
      <w:pgSz w:w="12000" w:h="30000"/>
      <w:pgMar w:top="580" w:right="7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8AE"/>
    <w:rsid w:val="004F1B5E"/>
    <w:rsid w:val="00676D10"/>
    <w:rsid w:val="007A6062"/>
    <w:rsid w:val="009F0657"/>
    <w:rsid w:val="00A368AE"/>
    <w:rsid w:val="00A3794E"/>
    <w:rsid w:val="00AD1506"/>
    <w:rsid w:val="00BC2F50"/>
    <w:rsid w:val="00D272DA"/>
    <w:rsid w:val="00D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F8015D"/>
  <w15:docId w15:val="{639715D8-BD0B-48A6-BDE5-AAFF7008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sz w:val="80"/>
      <w:szCs w:val="80"/>
    </w:rPr>
  </w:style>
  <w:style w:type="paragraph" w:styleId="Ttulo2">
    <w:name w:val="heading 2"/>
    <w:basedOn w:val="Normal"/>
    <w:uiPriority w:val="9"/>
    <w:unhideWhenUsed/>
    <w:qFormat/>
    <w:pPr>
      <w:spacing w:before="130"/>
      <w:ind w:left="1548" w:hanging="1165"/>
      <w:outlineLvl w:val="1"/>
    </w:pPr>
    <w:rPr>
      <w:sz w:val="56"/>
      <w:szCs w:val="5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Elementos de una bodega de datos</dc:title>
  <dc:creator>Isabel Acuña</dc:creator>
  <cp:keywords>DAFRqHE7LWY,BAFOmgkDZ0s</cp:keywords>
  <cp:lastModifiedBy>Usuario</cp:lastModifiedBy>
  <cp:revision>13</cp:revision>
  <dcterms:created xsi:type="dcterms:W3CDTF">2022-11-18T22:19:00Z</dcterms:created>
  <dcterms:modified xsi:type="dcterms:W3CDTF">2022-11-20T14:21:00Z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2022-11-11T00:00:00Z</vt:filetime>
  </property>
</Properties>
</file>